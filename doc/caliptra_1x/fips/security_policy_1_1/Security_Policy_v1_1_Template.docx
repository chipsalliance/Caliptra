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5BD5F" w14:textId="7A8B1DA6" w:rsidR="005B33C8" w:rsidRPr="005B33C8" w:rsidRDefault="00D412AE" w:rsidP="00125C07">
      <w:pPr>
        <w:pStyle w:val="NoSpacing"/>
        <w:jc w:val="right"/>
      </w:pPr>
      <w:r>
        <w:rPr>
          <w:noProof/>
        </w:rPr>
        <w:drawing>
          <wp:inline distT="0" distB="0" distL="0" distR="0" wp14:anchorId="45FD5E91" wp14:editId="6666A24B">
            <wp:extent cx="8686800" cy="1822450"/>
            <wp:effectExtent l="0" t="0" r="0" b="6350"/>
            <wp:docPr id="465300042" name="Picture 2" descr="A blue text with a light shin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00042" name="Picture 2" descr="A blue text with a light shining on i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86800" cy="1822450"/>
                    </a:xfrm>
                    <a:prstGeom prst="rect">
                      <a:avLst/>
                    </a:prstGeom>
                  </pic:spPr>
                </pic:pic>
              </a:graphicData>
            </a:graphic>
          </wp:inline>
        </w:drawing>
      </w:r>
    </w:p>
    <w:p w14:paraId="31829330" w14:textId="2C295ED5" w:rsidR="001A070C" w:rsidRDefault="001A070C" w:rsidP="00125C07">
      <w:pPr>
        <w:pStyle w:val="NoSpacing"/>
        <w:jc w:val="right"/>
      </w:pPr>
    </w:p>
    <w:p w14:paraId="4A27CF32" w14:textId="77777777" w:rsidR="005C55ED" w:rsidRDefault="005C55ED" w:rsidP="00125C07">
      <w:pPr>
        <w:pStyle w:val="NoSpacing"/>
        <w:jc w:val="right"/>
      </w:pPr>
    </w:p>
    <w:p w14:paraId="5A92C78E" w14:textId="5D337CEF" w:rsidR="001A070C" w:rsidRPr="006F0C47" w:rsidRDefault="00000000" w:rsidP="00125C07">
      <w:pPr>
        <w:pStyle w:val="NoSpacing"/>
        <w:jc w:val="right"/>
        <w:rPr>
          <w:sz w:val="48"/>
          <w:szCs w:val="48"/>
        </w:rPr>
      </w:pPr>
      <w:sdt>
        <w:sdtPr>
          <w:rPr>
            <w:rStyle w:val="TitleChar"/>
            <w:sz w:val="48"/>
            <w:szCs w:val="48"/>
          </w:rPr>
          <w:alias w:val="VendorName"/>
          <w:tag w:val="VendorName"/>
          <w:id w:val="-2039580706"/>
          <w:lock w:val="sdtLocked"/>
          <w:placeholder>
            <w:docPart w:val="ADC87F17F8EA4D6EB5360BC8111EC231"/>
          </w:placeholder>
          <w15:appearance w15:val="tags"/>
          <w:text/>
        </w:sdtPr>
        <w:sdtEndPr>
          <w:rPr>
            <w:rStyle w:val="DefaultParagraphFont"/>
            <w:rFonts w:eastAsiaTheme="minorHAnsi" w:cstheme="minorBidi"/>
            <w:spacing w:val="0"/>
            <w:kern w:val="0"/>
          </w:rPr>
        </w:sdtEndPr>
        <w:sdtContent>
          <w:r w:rsidR="009B31D3" w:rsidRPr="006F0C47">
            <w:rPr>
              <w:rStyle w:val="TitleChar"/>
              <w:sz w:val="48"/>
              <w:szCs w:val="48"/>
            </w:rPr>
            <w:t>From Web Cryptik</w:t>
          </w:r>
        </w:sdtContent>
      </w:sdt>
    </w:p>
    <w:p w14:paraId="66E3C60F" w14:textId="1D56A825" w:rsidR="005B33C8" w:rsidRDefault="005B33C8" w:rsidP="00125C07">
      <w:pPr>
        <w:pStyle w:val="NoSpacing"/>
        <w:jc w:val="right"/>
      </w:pPr>
    </w:p>
    <w:p w14:paraId="06AB624C" w14:textId="026B2469" w:rsidR="005B33C8" w:rsidRPr="006F0C47" w:rsidRDefault="00000000" w:rsidP="00125C07">
      <w:pPr>
        <w:pStyle w:val="NoSpacing"/>
        <w:jc w:val="right"/>
        <w:rPr>
          <w:rFonts w:cs="Calibri"/>
          <w:b/>
          <w:bCs/>
          <w:sz w:val="48"/>
          <w:szCs w:val="48"/>
        </w:rPr>
      </w:pPr>
      <w:sdt>
        <w:sdtPr>
          <w:rPr>
            <w:rFonts w:cs="Calibri"/>
            <w:b/>
            <w:bCs/>
            <w:sz w:val="48"/>
            <w:szCs w:val="48"/>
          </w:rPr>
          <w:alias w:val="ModuleName"/>
          <w:tag w:val="ModuleName"/>
          <w:id w:val="433634518"/>
          <w:lock w:val="sdtLocked"/>
          <w:placeholder>
            <w:docPart w:val="F556D339149B4EBABB5E0E3A3EB657DF"/>
          </w:placeholder>
          <w15:appearance w15:val="tags"/>
          <w:text/>
        </w:sdtPr>
        <w:sdtContent>
          <w:r w:rsidR="00991F83" w:rsidRPr="006F0C47">
            <w:rPr>
              <w:rFonts w:cs="Calibri"/>
              <w:b/>
              <w:bCs/>
              <w:sz w:val="48"/>
              <w:szCs w:val="48"/>
            </w:rPr>
            <w:t>From Web Cryptik</w:t>
          </w:r>
        </w:sdtContent>
      </w:sdt>
    </w:p>
    <w:p w14:paraId="367BFFCA" w14:textId="25F74265" w:rsidR="005B33C8" w:rsidRDefault="005B33C8" w:rsidP="00125C07">
      <w:pPr>
        <w:pStyle w:val="NoSpacing"/>
        <w:jc w:val="right"/>
      </w:pPr>
    </w:p>
    <w:p w14:paraId="19BAEC8D" w14:textId="7BE60FD6" w:rsidR="005B33C8" w:rsidRPr="00125C07" w:rsidRDefault="005B33C8" w:rsidP="00125C07">
      <w:pPr>
        <w:pStyle w:val="Title"/>
        <w:rPr>
          <w:sz w:val="52"/>
          <w:szCs w:val="52"/>
        </w:rPr>
      </w:pPr>
      <w:r w:rsidRPr="00125C07">
        <w:rPr>
          <w:sz w:val="52"/>
          <w:szCs w:val="52"/>
        </w:rPr>
        <w:t>FIPS 140-3 Non-Proprietary Security Policy</w:t>
      </w:r>
    </w:p>
    <w:p w14:paraId="2260C119" w14:textId="29176DDB" w:rsidR="00755333" w:rsidRDefault="00755333" w:rsidP="00125C07">
      <w:pPr>
        <w:pStyle w:val="NoSpacing"/>
        <w:jc w:val="right"/>
      </w:pPr>
    </w:p>
    <w:p w14:paraId="02DE28AE" w14:textId="6DBA6D92" w:rsidR="0081787D" w:rsidRDefault="0081787D" w:rsidP="00125C07">
      <w:pPr>
        <w:pStyle w:val="NoSpacing"/>
        <w:jc w:val="right"/>
      </w:pPr>
    </w:p>
    <w:p w14:paraId="240A61BE" w14:textId="3D54787C" w:rsidR="0081787D" w:rsidRDefault="0081787D" w:rsidP="00125C07">
      <w:pPr>
        <w:pStyle w:val="NoSpacing"/>
        <w:jc w:val="right"/>
      </w:pPr>
    </w:p>
    <w:p w14:paraId="48B2F0EE" w14:textId="77777777" w:rsidR="006937AB" w:rsidRDefault="006937AB">
      <w:pPr>
        <w:spacing w:after="160" w:line="259" w:lineRule="auto"/>
        <w:rPr>
          <w:rFonts w:asciiTheme="minorHAnsi" w:hAnsiTheme="minorHAnsi"/>
        </w:rPr>
      </w:pPr>
      <w:r>
        <w:rPr>
          <w:rFonts w:asciiTheme="minorHAnsi" w:hAnsiTheme="minorHAnsi"/>
        </w:rPr>
        <w:br w:type="page"/>
      </w:r>
    </w:p>
    <w:sdt>
      <w:sdtPr>
        <w:rPr>
          <w:rFonts w:asciiTheme="minorHAnsi" w:eastAsiaTheme="minorHAnsi" w:hAnsiTheme="minorHAnsi" w:cstheme="minorBidi"/>
          <w:sz w:val="22"/>
          <w:szCs w:val="22"/>
        </w:rPr>
        <w:id w:val="2023510346"/>
        <w:docPartObj>
          <w:docPartGallery w:val="Table of Contents"/>
          <w:docPartUnique/>
        </w:docPartObj>
      </w:sdtPr>
      <w:sdtEndPr>
        <w:rPr>
          <w:rFonts w:ascii="Calibri" w:hAnsi="Calibri"/>
          <w:b/>
          <w:bCs/>
          <w:noProof/>
        </w:rPr>
      </w:sdtEndPr>
      <w:sdtContent>
        <w:p w14:paraId="7F01A6BA" w14:textId="5EC1B7BF" w:rsidR="009D5894" w:rsidRDefault="009D5894" w:rsidP="00D66633">
          <w:pPr>
            <w:pStyle w:val="TOCHeading"/>
          </w:pPr>
          <w:r>
            <w:t>Table of Contents</w:t>
          </w:r>
        </w:p>
        <w:p w14:paraId="26D6FB56" w14:textId="1260DAC7" w:rsidR="009325C1" w:rsidRDefault="009325C1">
          <w:pPr>
            <w:pStyle w:val="TOC1"/>
            <w:rPr>
              <w:rFonts w:asciiTheme="minorHAnsi" w:eastAsiaTheme="minorEastAsia" w:hAnsiTheme="minorHAnsi"/>
              <w:noProof/>
              <w:kern w:val="2"/>
              <w14:ligatures w14:val="standardContextual"/>
            </w:rPr>
          </w:pPr>
          <w:r>
            <w:fldChar w:fldCharType="begin"/>
          </w:r>
          <w:r>
            <w:instrText xml:space="preserve"> TOC \o "1-3" \h \z \u </w:instrText>
          </w:r>
          <w:r>
            <w:fldChar w:fldCharType="separate"/>
          </w:r>
          <w:hyperlink w:anchor="_Toc168901288" w:history="1">
            <w:r w:rsidRPr="00C564D9">
              <w:rPr>
                <w:rStyle w:val="Hyperlink"/>
                <w:noProof/>
              </w:rPr>
              <w:t>1</w:t>
            </w:r>
            <w:r>
              <w:rPr>
                <w:rFonts w:asciiTheme="minorHAnsi" w:eastAsiaTheme="minorEastAsia" w:hAnsiTheme="minorHAnsi"/>
                <w:noProof/>
                <w:kern w:val="2"/>
                <w14:ligatures w14:val="standardContextual"/>
              </w:rPr>
              <w:tab/>
            </w:r>
            <w:r w:rsidRPr="00C564D9">
              <w:rPr>
                <w:rStyle w:val="Hyperlink"/>
                <w:noProof/>
              </w:rPr>
              <w:t>General</w:t>
            </w:r>
            <w:r>
              <w:rPr>
                <w:noProof/>
                <w:webHidden/>
              </w:rPr>
              <w:tab/>
            </w:r>
            <w:r>
              <w:rPr>
                <w:noProof/>
                <w:webHidden/>
              </w:rPr>
              <w:fldChar w:fldCharType="begin"/>
            </w:r>
            <w:r>
              <w:rPr>
                <w:noProof/>
                <w:webHidden/>
              </w:rPr>
              <w:instrText xml:space="preserve"> PAGEREF _Toc168901288 \h </w:instrText>
            </w:r>
            <w:r>
              <w:rPr>
                <w:noProof/>
                <w:webHidden/>
              </w:rPr>
            </w:r>
            <w:r>
              <w:rPr>
                <w:noProof/>
                <w:webHidden/>
              </w:rPr>
              <w:fldChar w:fldCharType="separate"/>
            </w:r>
            <w:r>
              <w:rPr>
                <w:noProof/>
                <w:webHidden/>
              </w:rPr>
              <w:t>5</w:t>
            </w:r>
            <w:r>
              <w:rPr>
                <w:noProof/>
                <w:webHidden/>
              </w:rPr>
              <w:fldChar w:fldCharType="end"/>
            </w:r>
          </w:hyperlink>
        </w:p>
        <w:p w14:paraId="2074E3C4" w14:textId="20A15C69" w:rsidR="009325C1" w:rsidRDefault="009325C1">
          <w:pPr>
            <w:pStyle w:val="TOC2"/>
            <w:rPr>
              <w:rFonts w:asciiTheme="minorHAnsi" w:eastAsiaTheme="minorEastAsia" w:hAnsiTheme="minorHAnsi"/>
              <w:noProof/>
              <w:kern w:val="2"/>
              <w:sz w:val="22"/>
              <w14:ligatures w14:val="standardContextual"/>
            </w:rPr>
          </w:pPr>
          <w:hyperlink w:anchor="_Toc168901289" w:history="1">
            <w:r w:rsidRPr="00C564D9">
              <w:rPr>
                <w:rStyle w:val="Hyperlink"/>
                <w:noProof/>
              </w:rPr>
              <w:t>1.1</w:t>
            </w:r>
            <w:r>
              <w:rPr>
                <w:rFonts w:asciiTheme="minorHAnsi" w:eastAsiaTheme="minorEastAsia" w:hAnsiTheme="minorHAnsi"/>
                <w:noProof/>
                <w:kern w:val="2"/>
                <w:sz w:val="22"/>
                <w14:ligatures w14:val="standardContextual"/>
              </w:rPr>
              <w:tab/>
            </w:r>
            <w:r w:rsidRPr="00C564D9">
              <w:rPr>
                <w:rStyle w:val="Hyperlink"/>
                <w:noProof/>
              </w:rPr>
              <w:t>Overview</w:t>
            </w:r>
            <w:r>
              <w:rPr>
                <w:noProof/>
                <w:webHidden/>
              </w:rPr>
              <w:tab/>
            </w:r>
            <w:r>
              <w:rPr>
                <w:noProof/>
                <w:webHidden/>
              </w:rPr>
              <w:fldChar w:fldCharType="begin"/>
            </w:r>
            <w:r>
              <w:rPr>
                <w:noProof/>
                <w:webHidden/>
              </w:rPr>
              <w:instrText xml:space="preserve"> PAGEREF _Toc168901289 \h </w:instrText>
            </w:r>
            <w:r>
              <w:rPr>
                <w:noProof/>
                <w:webHidden/>
              </w:rPr>
            </w:r>
            <w:r>
              <w:rPr>
                <w:noProof/>
                <w:webHidden/>
              </w:rPr>
              <w:fldChar w:fldCharType="separate"/>
            </w:r>
            <w:r>
              <w:rPr>
                <w:noProof/>
                <w:webHidden/>
              </w:rPr>
              <w:t>5</w:t>
            </w:r>
            <w:r>
              <w:rPr>
                <w:noProof/>
                <w:webHidden/>
              </w:rPr>
              <w:fldChar w:fldCharType="end"/>
            </w:r>
          </w:hyperlink>
        </w:p>
        <w:p w14:paraId="3F52A1A8" w14:textId="2C7352E4" w:rsidR="009325C1" w:rsidRDefault="009325C1">
          <w:pPr>
            <w:pStyle w:val="TOC2"/>
            <w:rPr>
              <w:rFonts w:asciiTheme="minorHAnsi" w:eastAsiaTheme="minorEastAsia" w:hAnsiTheme="minorHAnsi"/>
              <w:noProof/>
              <w:kern w:val="2"/>
              <w:sz w:val="22"/>
              <w14:ligatures w14:val="standardContextual"/>
            </w:rPr>
          </w:pPr>
          <w:hyperlink w:anchor="_Toc168901290" w:history="1">
            <w:r w:rsidRPr="00C564D9">
              <w:rPr>
                <w:rStyle w:val="Hyperlink"/>
                <w:noProof/>
              </w:rPr>
              <w:t>1.2</w:t>
            </w:r>
            <w:r>
              <w:rPr>
                <w:rFonts w:asciiTheme="minorHAnsi" w:eastAsiaTheme="minorEastAsia" w:hAnsiTheme="minorHAnsi"/>
                <w:noProof/>
                <w:kern w:val="2"/>
                <w:sz w:val="22"/>
                <w14:ligatures w14:val="standardContextual"/>
              </w:rPr>
              <w:tab/>
            </w:r>
            <w:r w:rsidRPr="00C564D9">
              <w:rPr>
                <w:rStyle w:val="Hyperlink"/>
                <w:noProof/>
              </w:rPr>
              <w:t>Security Levels</w:t>
            </w:r>
            <w:r>
              <w:rPr>
                <w:noProof/>
                <w:webHidden/>
              </w:rPr>
              <w:tab/>
            </w:r>
            <w:r>
              <w:rPr>
                <w:noProof/>
                <w:webHidden/>
              </w:rPr>
              <w:fldChar w:fldCharType="begin"/>
            </w:r>
            <w:r>
              <w:rPr>
                <w:noProof/>
                <w:webHidden/>
              </w:rPr>
              <w:instrText xml:space="preserve"> PAGEREF _Toc168901290 \h </w:instrText>
            </w:r>
            <w:r>
              <w:rPr>
                <w:noProof/>
                <w:webHidden/>
              </w:rPr>
            </w:r>
            <w:r>
              <w:rPr>
                <w:noProof/>
                <w:webHidden/>
              </w:rPr>
              <w:fldChar w:fldCharType="separate"/>
            </w:r>
            <w:r>
              <w:rPr>
                <w:noProof/>
                <w:webHidden/>
              </w:rPr>
              <w:t>5</w:t>
            </w:r>
            <w:r>
              <w:rPr>
                <w:noProof/>
                <w:webHidden/>
              </w:rPr>
              <w:fldChar w:fldCharType="end"/>
            </w:r>
          </w:hyperlink>
        </w:p>
        <w:p w14:paraId="6010807F" w14:textId="2BC7EAF1" w:rsidR="009325C1" w:rsidRDefault="009325C1">
          <w:pPr>
            <w:pStyle w:val="TOC1"/>
            <w:rPr>
              <w:rFonts w:asciiTheme="minorHAnsi" w:eastAsiaTheme="minorEastAsia" w:hAnsiTheme="minorHAnsi"/>
              <w:noProof/>
              <w:kern w:val="2"/>
              <w14:ligatures w14:val="standardContextual"/>
            </w:rPr>
          </w:pPr>
          <w:hyperlink w:anchor="_Toc168901291" w:history="1">
            <w:r w:rsidRPr="00C564D9">
              <w:rPr>
                <w:rStyle w:val="Hyperlink"/>
                <w:noProof/>
              </w:rPr>
              <w:t>2</w:t>
            </w:r>
            <w:r>
              <w:rPr>
                <w:rFonts w:asciiTheme="minorHAnsi" w:eastAsiaTheme="minorEastAsia" w:hAnsiTheme="minorHAnsi"/>
                <w:noProof/>
                <w:kern w:val="2"/>
                <w14:ligatures w14:val="standardContextual"/>
              </w:rPr>
              <w:tab/>
            </w:r>
            <w:r w:rsidRPr="00C564D9">
              <w:rPr>
                <w:rStyle w:val="Hyperlink"/>
                <w:noProof/>
              </w:rPr>
              <w:t>Cryptographic Module Specification</w:t>
            </w:r>
            <w:r>
              <w:rPr>
                <w:noProof/>
                <w:webHidden/>
              </w:rPr>
              <w:tab/>
            </w:r>
            <w:r>
              <w:rPr>
                <w:noProof/>
                <w:webHidden/>
              </w:rPr>
              <w:fldChar w:fldCharType="begin"/>
            </w:r>
            <w:r>
              <w:rPr>
                <w:noProof/>
                <w:webHidden/>
              </w:rPr>
              <w:instrText xml:space="preserve"> PAGEREF _Toc168901291 \h </w:instrText>
            </w:r>
            <w:r>
              <w:rPr>
                <w:noProof/>
                <w:webHidden/>
              </w:rPr>
            </w:r>
            <w:r>
              <w:rPr>
                <w:noProof/>
                <w:webHidden/>
              </w:rPr>
              <w:fldChar w:fldCharType="separate"/>
            </w:r>
            <w:r>
              <w:rPr>
                <w:noProof/>
                <w:webHidden/>
              </w:rPr>
              <w:t>5</w:t>
            </w:r>
            <w:r>
              <w:rPr>
                <w:noProof/>
                <w:webHidden/>
              </w:rPr>
              <w:fldChar w:fldCharType="end"/>
            </w:r>
          </w:hyperlink>
        </w:p>
        <w:p w14:paraId="741E7980" w14:textId="25B8E968" w:rsidR="009325C1" w:rsidRDefault="009325C1">
          <w:pPr>
            <w:pStyle w:val="TOC2"/>
            <w:rPr>
              <w:rFonts w:asciiTheme="minorHAnsi" w:eastAsiaTheme="minorEastAsia" w:hAnsiTheme="minorHAnsi"/>
              <w:noProof/>
              <w:kern w:val="2"/>
              <w:sz w:val="22"/>
              <w14:ligatures w14:val="standardContextual"/>
            </w:rPr>
          </w:pPr>
          <w:hyperlink w:anchor="_Toc168901292" w:history="1">
            <w:r w:rsidRPr="00C564D9">
              <w:rPr>
                <w:rStyle w:val="Hyperlink"/>
                <w:noProof/>
              </w:rPr>
              <w:t>2.1</w:t>
            </w:r>
            <w:r>
              <w:rPr>
                <w:rFonts w:asciiTheme="minorHAnsi" w:eastAsiaTheme="minorEastAsia" w:hAnsiTheme="minorHAnsi"/>
                <w:noProof/>
                <w:kern w:val="2"/>
                <w:sz w:val="22"/>
                <w14:ligatures w14:val="standardContextual"/>
              </w:rPr>
              <w:tab/>
            </w:r>
            <w:r w:rsidRPr="00C564D9">
              <w:rPr>
                <w:rStyle w:val="Hyperlink"/>
                <w:noProof/>
              </w:rPr>
              <w:t>Description</w:t>
            </w:r>
            <w:r>
              <w:rPr>
                <w:noProof/>
                <w:webHidden/>
              </w:rPr>
              <w:tab/>
            </w:r>
            <w:r>
              <w:rPr>
                <w:noProof/>
                <w:webHidden/>
              </w:rPr>
              <w:fldChar w:fldCharType="begin"/>
            </w:r>
            <w:r>
              <w:rPr>
                <w:noProof/>
                <w:webHidden/>
              </w:rPr>
              <w:instrText xml:space="preserve"> PAGEREF _Toc168901292 \h </w:instrText>
            </w:r>
            <w:r>
              <w:rPr>
                <w:noProof/>
                <w:webHidden/>
              </w:rPr>
            </w:r>
            <w:r>
              <w:rPr>
                <w:noProof/>
                <w:webHidden/>
              </w:rPr>
              <w:fldChar w:fldCharType="separate"/>
            </w:r>
            <w:r>
              <w:rPr>
                <w:noProof/>
                <w:webHidden/>
              </w:rPr>
              <w:t>5</w:t>
            </w:r>
            <w:r>
              <w:rPr>
                <w:noProof/>
                <w:webHidden/>
              </w:rPr>
              <w:fldChar w:fldCharType="end"/>
            </w:r>
          </w:hyperlink>
        </w:p>
        <w:p w14:paraId="50281CE2" w14:textId="5B94A0BD" w:rsidR="009325C1" w:rsidRDefault="009325C1">
          <w:pPr>
            <w:pStyle w:val="TOC2"/>
            <w:rPr>
              <w:rFonts w:asciiTheme="minorHAnsi" w:eastAsiaTheme="minorEastAsia" w:hAnsiTheme="minorHAnsi"/>
              <w:noProof/>
              <w:kern w:val="2"/>
              <w:sz w:val="22"/>
              <w14:ligatures w14:val="standardContextual"/>
            </w:rPr>
          </w:pPr>
          <w:hyperlink w:anchor="_Toc168901293" w:history="1">
            <w:r w:rsidRPr="00C564D9">
              <w:rPr>
                <w:rStyle w:val="Hyperlink"/>
                <w:noProof/>
              </w:rPr>
              <w:t>2.2</w:t>
            </w:r>
            <w:r>
              <w:rPr>
                <w:rFonts w:asciiTheme="minorHAnsi" w:eastAsiaTheme="minorEastAsia" w:hAnsiTheme="minorHAnsi"/>
                <w:noProof/>
                <w:kern w:val="2"/>
                <w:sz w:val="22"/>
                <w14:ligatures w14:val="standardContextual"/>
              </w:rPr>
              <w:tab/>
            </w:r>
            <w:r w:rsidRPr="00C564D9">
              <w:rPr>
                <w:rStyle w:val="Hyperlink"/>
                <w:noProof/>
              </w:rPr>
              <w:t>Tested and Vendor Affirmed Module Version and Identification</w:t>
            </w:r>
            <w:r>
              <w:rPr>
                <w:noProof/>
                <w:webHidden/>
              </w:rPr>
              <w:tab/>
            </w:r>
            <w:r>
              <w:rPr>
                <w:noProof/>
                <w:webHidden/>
              </w:rPr>
              <w:fldChar w:fldCharType="begin"/>
            </w:r>
            <w:r>
              <w:rPr>
                <w:noProof/>
                <w:webHidden/>
              </w:rPr>
              <w:instrText xml:space="preserve"> PAGEREF _Toc168901293 \h </w:instrText>
            </w:r>
            <w:r>
              <w:rPr>
                <w:noProof/>
                <w:webHidden/>
              </w:rPr>
            </w:r>
            <w:r>
              <w:rPr>
                <w:noProof/>
                <w:webHidden/>
              </w:rPr>
              <w:fldChar w:fldCharType="separate"/>
            </w:r>
            <w:r>
              <w:rPr>
                <w:noProof/>
                <w:webHidden/>
              </w:rPr>
              <w:t>6</w:t>
            </w:r>
            <w:r>
              <w:rPr>
                <w:noProof/>
                <w:webHidden/>
              </w:rPr>
              <w:fldChar w:fldCharType="end"/>
            </w:r>
          </w:hyperlink>
        </w:p>
        <w:p w14:paraId="2DE8EDD5" w14:textId="73281091" w:rsidR="009325C1" w:rsidRDefault="009325C1">
          <w:pPr>
            <w:pStyle w:val="TOC2"/>
            <w:rPr>
              <w:rFonts w:asciiTheme="minorHAnsi" w:eastAsiaTheme="minorEastAsia" w:hAnsiTheme="minorHAnsi"/>
              <w:noProof/>
              <w:kern w:val="2"/>
              <w:sz w:val="22"/>
              <w14:ligatures w14:val="standardContextual"/>
            </w:rPr>
          </w:pPr>
          <w:hyperlink w:anchor="_Toc168901294" w:history="1">
            <w:r w:rsidRPr="00C564D9">
              <w:rPr>
                <w:rStyle w:val="Hyperlink"/>
                <w:noProof/>
              </w:rPr>
              <w:t>2.3</w:t>
            </w:r>
            <w:r>
              <w:rPr>
                <w:rFonts w:asciiTheme="minorHAnsi" w:eastAsiaTheme="minorEastAsia" w:hAnsiTheme="minorHAnsi"/>
                <w:noProof/>
                <w:kern w:val="2"/>
                <w:sz w:val="22"/>
                <w14:ligatures w14:val="standardContextual"/>
              </w:rPr>
              <w:tab/>
            </w:r>
            <w:r w:rsidRPr="00C564D9">
              <w:rPr>
                <w:rStyle w:val="Hyperlink"/>
                <w:noProof/>
              </w:rPr>
              <w:t>Excluded Components</w:t>
            </w:r>
            <w:r>
              <w:rPr>
                <w:noProof/>
                <w:webHidden/>
              </w:rPr>
              <w:tab/>
            </w:r>
            <w:r>
              <w:rPr>
                <w:noProof/>
                <w:webHidden/>
              </w:rPr>
              <w:fldChar w:fldCharType="begin"/>
            </w:r>
            <w:r>
              <w:rPr>
                <w:noProof/>
                <w:webHidden/>
              </w:rPr>
              <w:instrText xml:space="preserve"> PAGEREF _Toc168901294 \h </w:instrText>
            </w:r>
            <w:r>
              <w:rPr>
                <w:noProof/>
                <w:webHidden/>
              </w:rPr>
            </w:r>
            <w:r>
              <w:rPr>
                <w:noProof/>
                <w:webHidden/>
              </w:rPr>
              <w:fldChar w:fldCharType="separate"/>
            </w:r>
            <w:r>
              <w:rPr>
                <w:noProof/>
                <w:webHidden/>
              </w:rPr>
              <w:t>6</w:t>
            </w:r>
            <w:r>
              <w:rPr>
                <w:noProof/>
                <w:webHidden/>
              </w:rPr>
              <w:fldChar w:fldCharType="end"/>
            </w:r>
          </w:hyperlink>
        </w:p>
        <w:p w14:paraId="5BF8D526" w14:textId="0C6576DE" w:rsidR="009325C1" w:rsidRDefault="009325C1">
          <w:pPr>
            <w:pStyle w:val="TOC2"/>
            <w:rPr>
              <w:rFonts w:asciiTheme="minorHAnsi" w:eastAsiaTheme="minorEastAsia" w:hAnsiTheme="minorHAnsi"/>
              <w:noProof/>
              <w:kern w:val="2"/>
              <w:sz w:val="22"/>
              <w14:ligatures w14:val="standardContextual"/>
            </w:rPr>
          </w:pPr>
          <w:hyperlink w:anchor="_Toc168901295" w:history="1">
            <w:r w:rsidRPr="00C564D9">
              <w:rPr>
                <w:rStyle w:val="Hyperlink"/>
                <w:noProof/>
              </w:rPr>
              <w:t>2.4</w:t>
            </w:r>
            <w:r>
              <w:rPr>
                <w:rFonts w:asciiTheme="minorHAnsi" w:eastAsiaTheme="minorEastAsia" w:hAnsiTheme="minorHAnsi"/>
                <w:noProof/>
                <w:kern w:val="2"/>
                <w:sz w:val="22"/>
                <w14:ligatures w14:val="standardContextual"/>
              </w:rPr>
              <w:tab/>
            </w:r>
            <w:r w:rsidRPr="00C564D9">
              <w:rPr>
                <w:rStyle w:val="Hyperlink"/>
                <w:noProof/>
              </w:rPr>
              <w:t>Modes of Operation</w:t>
            </w:r>
            <w:r>
              <w:rPr>
                <w:noProof/>
                <w:webHidden/>
              </w:rPr>
              <w:tab/>
            </w:r>
            <w:r>
              <w:rPr>
                <w:noProof/>
                <w:webHidden/>
              </w:rPr>
              <w:fldChar w:fldCharType="begin"/>
            </w:r>
            <w:r>
              <w:rPr>
                <w:noProof/>
                <w:webHidden/>
              </w:rPr>
              <w:instrText xml:space="preserve"> PAGEREF _Toc168901295 \h </w:instrText>
            </w:r>
            <w:r>
              <w:rPr>
                <w:noProof/>
                <w:webHidden/>
              </w:rPr>
            </w:r>
            <w:r>
              <w:rPr>
                <w:noProof/>
                <w:webHidden/>
              </w:rPr>
              <w:fldChar w:fldCharType="separate"/>
            </w:r>
            <w:r>
              <w:rPr>
                <w:noProof/>
                <w:webHidden/>
              </w:rPr>
              <w:t>7</w:t>
            </w:r>
            <w:r>
              <w:rPr>
                <w:noProof/>
                <w:webHidden/>
              </w:rPr>
              <w:fldChar w:fldCharType="end"/>
            </w:r>
          </w:hyperlink>
        </w:p>
        <w:p w14:paraId="74160BA9" w14:textId="6664FA96" w:rsidR="009325C1" w:rsidRDefault="009325C1">
          <w:pPr>
            <w:pStyle w:val="TOC2"/>
            <w:rPr>
              <w:rFonts w:asciiTheme="minorHAnsi" w:eastAsiaTheme="minorEastAsia" w:hAnsiTheme="minorHAnsi"/>
              <w:noProof/>
              <w:kern w:val="2"/>
              <w:sz w:val="22"/>
              <w14:ligatures w14:val="standardContextual"/>
            </w:rPr>
          </w:pPr>
          <w:hyperlink w:anchor="_Toc168901296" w:history="1">
            <w:r w:rsidRPr="00C564D9">
              <w:rPr>
                <w:rStyle w:val="Hyperlink"/>
                <w:noProof/>
              </w:rPr>
              <w:t>2.5</w:t>
            </w:r>
            <w:r>
              <w:rPr>
                <w:rFonts w:asciiTheme="minorHAnsi" w:eastAsiaTheme="minorEastAsia" w:hAnsiTheme="minorHAnsi"/>
                <w:noProof/>
                <w:kern w:val="2"/>
                <w:sz w:val="22"/>
                <w14:ligatures w14:val="standardContextual"/>
              </w:rPr>
              <w:tab/>
            </w:r>
            <w:r w:rsidRPr="00C564D9">
              <w:rPr>
                <w:rStyle w:val="Hyperlink"/>
                <w:noProof/>
              </w:rPr>
              <w:t>Algorithms</w:t>
            </w:r>
            <w:r>
              <w:rPr>
                <w:noProof/>
                <w:webHidden/>
              </w:rPr>
              <w:tab/>
            </w:r>
            <w:r>
              <w:rPr>
                <w:noProof/>
                <w:webHidden/>
              </w:rPr>
              <w:fldChar w:fldCharType="begin"/>
            </w:r>
            <w:r>
              <w:rPr>
                <w:noProof/>
                <w:webHidden/>
              </w:rPr>
              <w:instrText xml:space="preserve"> PAGEREF _Toc168901296 \h </w:instrText>
            </w:r>
            <w:r>
              <w:rPr>
                <w:noProof/>
                <w:webHidden/>
              </w:rPr>
            </w:r>
            <w:r>
              <w:rPr>
                <w:noProof/>
                <w:webHidden/>
              </w:rPr>
              <w:fldChar w:fldCharType="separate"/>
            </w:r>
            <w:r>
              <w:rPr>
                <w:noProof/>
                <w:webHidden/>
              </w:rPr>
              <w:t>7</w:t>
            </w:r>
            <w:r>
              <w:rPr>
                <w:noProof/>
                <w:webHidden/>
              </w:rPr>
              <w:fldChar w:fldCharType="end"/>
            </w:r>
          </w:hyperlink>
        </w:p>
        <w:p w14:paraId="0CCA5213" w14:textId="5D08AC6D" w:rsidR="009325C1" w:rsidRDefault="009325C1">
          <w:pPr>
            <w:pStyle w:val="TOC2"/>
            <w:rPr>
              <w:rFonts w:asciiTheme="minorHAnsi" w:eastAsiaTheme="minorEastAsia" w:hAnsiTheme="minorHAnsi"/>
              <w:noProof/>
              <w:kern w:val="2"/>
              <w:sz w:val="22"/>
              <w14:ligatures w14:val="standardContextual"/>
            </w:rPr>
          </w:pPr>
          <w:hyperlink w:anchor="_Toc168901297" w:history="1">
            <w:r w:rsidRPr="00C564D9">
              <w:rPr>
                <w:rStyle w:val="Hyperlink"/>
                <w:noProof/>
              </w:rPr>
              <w:t>2.6</w:t>
            </w:r>
            <w:r>
              <w:rPr>
                <w:rFonts w:asciiTheme="minorHAnsi" w:eastAsiaTheme="minorEastAsia" w:hAnsiTheme="minorHAnsi"/>
                <w:noProof/>
                <w:kern w:val="2"/>
                <w:sz w:val="22"/>
                <w14:ligatures w14:val="standardContextual"/>
              </w:rPr>
              <w:tab/>
            </w:r>
            <w:r w:rsidRPr="00C564D9">
              <w:rPr>
                <w:rStyle w:val="Hyperlink"/>
                <w:noProof/>
              </w:rPr>
              <w:t>Security Function Implementations</w:t>
            </w:r>
            <w:r>
              <w:rPr>
                <w:noProof/>
                <w:webHidden/>
              </w:rPr>
              <w:tab/>
            </w:r>
            <w:r>
              <w:rPr>
                <w:noProof/>
                <w:webHidden/>
              </w:rPr>
              <w:fldChar w:fldCharType="begin"/>
            </w:r>
            <w:r>
              <w:rPr>
                <w:noProof/>
                <w:webHidden/>
              </w:rPr>
              <w:instrText xml:space="preserve"> PAGEREF _Toc168901297 \h </w:instrText>
            </w:r>
            <w:r>
              <w:rPr>
                <w:noProof/>
                <w:webHidden/>
              </w:rPr>
            </w:r>
            <w:r>
              <w:rPr>
                <w:noProof/>
                <w:webHidden/>
              </w:rPr>
              <w:fldChar w:fldCharType="separate"/>
            </w:r>
            <w:r>
              <w:rPr>
                <w:noProof/>
                <w:webHidden/>
              </w:rPr>
              <w:t>8</w:t>
            </w:r>
            <w:r>
              <w:rPr>
                <w:noProof/>
                <w:webHidden/>
              </w:rPr>
              <w:fldChar w:fldCharType="end"/>
            </w:r>
          </w:hyperlink>
        </w:p>
        <w:p w14:paraId="48BB6A29" w14:textId="6ABF17D3" w:rsidR="009325C1" w:rsidRDefault="009325C1">
          <w:pPr>
            <w:pStyle w:val="TOC2"/>
            <w:rPr>
              <w:rFonts w:asciiTheme="minorHAnsi" w:eastAsiaTheme="minorEastAsia" w:hAnsiTheme="minorHAnsi"/>
              <w:noProof/>
              <w:kern w:val="2"/>
              <w:sz w:val="22"/>
              <w14:ligatures w14:val="standardContextual"/>
            </w:rPr>
          </w:pPr>
          <w:hyperlink w:anchor="_Toc168901298" w:history="1">
            <w:r w:rsidRPr="00C564D9">
              <w:rPr>
                <w:rStyle w:val="Hyperlink"/>
                <w:noProof/>
              </w:rPr>
              <w:t>2.7</w:t>
            </w:r>
            <w:r>
              <w:rPr>
                <w:rFonts w:asciiTheme="minorHAnsi" w:eastAsiaTheme="minorEastAsia" w:hAnsiTheme="minorHAnsi"/>
                <w:noProof/>
                <w:kern w:val="2"/>
                <w:sz w:val="22"/>
                <w14:ligatures w14:val="standardContextual"/>
              </w:rPr>
              <w:tab/>
            </w:r>
            <w:r w:rsidRPr="00C564D9">
              <w:rPr>
                <w:rStyle w:val="Hyperlink"/>
                <w:noProof/>
              </w:rPr>
              <w:t>Algorithm Specific Information</w:t>
            </w:r>
            <w:r>
              <w:rPr>
                <w:noProof/>
                <w:webHidden/>
              </w:rPr>
              <w:tab/>
            </w:r>
            <w:r>
              <w:rPr>
                <w:noProof/>
                <w:webHidden/>
              </w:rPr>
              <w:fldChar w:fldCharType="begin"/>
            </w:r>
            <w:r>
              <w:rPr>
                <w:noProof/>
                <w:webHidden/>
              </w:rPr>
              <w:instrText xml:space="preserve"> PAGEREF _Toc168901298 \h </w:instrText>
            </w:r>
            <w:r>
              <w:rPr>
                <w:noProof/>
                <w:webHidden/>
              </w:rPr>
            </w:r>
            <w:r>
              <w:rPr>
                <w:noProof/>
                <w:webHidden/>
              </w:rPr>
              <w:fldChar w:fldCharType="separate"/>
            </w:r>
            <w:r>
              <w:rPr>
                <w:noProof/>
                <w:webHidden/>
              </w:rPr>
              <w:t>8</w:t>
            </w:r>
            <w:r>
              <w:rPr>
                <w:noProof/>
                <w:webHidden/>
              </w:rPr>
              <w:fldChar w:fldCharType="end"/>
            </w:r>
          </w:hyperlink>
        </w:p>
        <w:p w14:paraId="58E476C4" w14:textId="03F78BD8" w:rsidR="009325C1" w:rsidRDefault="009325C1">
          <w:pPr>
            <w:pStyle w:val="TOC2"/>
            <w:rPr>
              <w:rFonts w:asciiTheme="minorHAnsi" w:eastAsiaTheme="minorEastAsia" w:hAnsiTheme="minorHAnsi"/>
              <w:noProof/>
              <w:kern w:val="2"/>
              <w:sz w:val="22"/>
              <w14:ligatures w14:val="standardContextual"/>
            </w:rPr>
          </w:pPr>
          <w:hyperlink w:anchor="_Toc168901299" w:history="1">
            <w:r w:rsidRPr="00C564D9">
              <w:rPr>
                <w:rStyle w:val="Hyperlink"/>
                <w:noProof/>
              </w:rPr>
              <w:t>2.8</w:t>
            </w:r>
            <w:r>
              <w:rPr>
                <w:rFonts w:asciiTheme="minorHAnsi" w:eastAsiaTheme="minorEastAsia" w:hAnsiTheme="minorHAnsi"/>
                <w:noProof/>
                <w:kern w:val="2"/>
                <w:sz w:val="22"/>
                <w14:ligatures w14:val="standardContextual"/>
              </w:rPr>
              <w:tab/>
            </w:r>
            <w:r w:rsidRPr="00C564D9">
              <w:rPr>
                <w:rStyle w:val="Hyperlink"/>
                <w:noProof/>
              </w:rPr>
              <w:t>RBG and Entropy</w:t>
            </w:r>
            <w:r>
              <w:rPr>
                <w:noProof/>
                <w:webHidden/>
              </w:rPr>
              <w:tab/>
            </w:r>
            <w:r>
              <w:rPr>
                <w:noProof/>
                <w:webHidden/>
              </w:rPr>
              <w:fldChar w:fldCharType="begin"/>
            </w:r>
            <w:r>
              <w:rPr>
                <w:noProof/>
                <w:webHidden/>
              </w:rPr>
              <w:instrText xml:space="preserve"> PAGEREF _Toc168901299 \h </w:instrText>
            </w:r>
            <w:r>
              <w:rPr>
                <w:noProof/>
                <w:webHidden/>
              </w:rPr>
            </w:r>
            <w:r>
              <w:rPr>
                <w:noProof/>
                <w:webHidden/>
              </w:rPr>
              <w:fldChar w:fldCharType="separate"/>
            </w:r>
            <w:r>
              <w:rPr>
                <w:noProof/>
                <w:webHidden/>
              </w:rPr>
              <w:t>8</w:t>
            </w:r>
            <w:r>
              <w:rPr>
                <w:noProof/>
                <w:webHidden/>
              </w:rPr>
              <w:fldChar w:fldCharType="end"/>
            </w:r>
          </w:hyperlink>
        </w:p>
        <w:p w14:paraId="4FAD2F2B" w14:textId="64C2B6FB" w:rsidR="009325C1" w:rsidRDefault="009325C1">
          <w:pPr>
            <w:pStyle w:val="TOC2"/>
            <w:rPr>
              <w:rFonts w:asciiTheme="minorHAnsi" w:eastAsiaTheme="minorEastAsia" w:hAnsiTheme="minorHAnsi"/>
              <w:noProof/>
              <w:kern w:val="2"/>
              <w:sz w:val="22"/>
              <w14:ligatures w14:val="standardContextual"/>
            </w:rPr>
          </w:pPr>
          <w:hyperlink w:anchor="_Toc168901300" w:history="1">
            <w:r w:rsidRPr="00C564D9">
              <w:rPr>
                <w:rStyle w:val="Hyperlink"/>
                <w:noProof/>
              </w:rPr>
              <w:t>2.9</w:t>
            </w:r>
            <w:r>
              <w:rPr>
                <w:rFonts w:asciiTheme="minorHAnsi" w:eastAsiaTheme="minorEastAsia" w:hAnsiTheme="minorHAnsi"/>
                <w:noProof/>
                <w:kern w:val="2"/>
                <w:sz w:val="22"/>
                <w14:ligatures w14:val="standardContextual"/>
              </w:rPr>
              <w:tab/>
            </w:r>
            <w:r w:rsidRPr="00C564D9">
              <w:rPr>
                <w:rStyle w:val="Hyperlink"/>
                <w:noProof/>
              </w:rPr>
              <w:t>Key Generation</w:t>
            </w:r>
            <w:r>
              <w:rPr>
                <w:noProof/>
                <w:webHidden/>
              </w:rPr>
              <w:tab/>
            </w:r>
            <w:r>
              <w:rPr>
                <w:noProof/>
                <w:webHidden/>
              </w:rPr>
              <w:fldChar w:fldCharType="begin"/>
            </w:r>
            <w:r>
              <w:rPr>
                <w:noProof/>
                <w:webHidden/>
              </w:rPr>
              <w:instrText xml:space="preserve"> PAGEREF _Toc168901300 \h </w:instrText>
            </w:r>
            <w:r>
              <w:rPr>
                <w:noProof/>
                <w:webHidden/>
              </w:rPr>
            </w:r>
            <w:r>
              <w:rPr>
                <w:noProof/>
                <w:webHidden/>
              </w:rPr>
              <w:fldChar w:fldCharType="separate"/>
            </w:r>
            <w:r>
              <w:rPr>
                <w:noProof/>
                <w:webHidden/>
              </w:rPr>
              <w:t>8</w:t>
            </w:r>
            <w:r>
              <w:rPr>
                <w:noProof/>
                <w:webHidden/>
              </w:rPr>
              <w:fldChar w:fldCharType="end"/>
            </w:r>
          </w:hyperlink>
        </w:p>
        <w:p w14:paraId="41F76906" w14:textId="5032B216" w:rsidR="009325C1" w:rsidRDefault="009325C1">
          <w:pPr>
            <w:pStyle w:val="TOC2"/>
            <w:tabs>
              <w:tab w:val="left" w:pos="880"/>
            </w:tabs>
            <w:rPr>
              <w:rFonts w:asciiTheme="minorHAnsi" w:eastAsiaTheme="minorEastAsia" w:hAnsiTheme="minorHAnsi"/>
              <w:noProof/>
              <w:kern w:val="2"/>
              <w:sz w:val="22"/>
              <w14:ligatures w14:val="standardContextual"/>
            </w:rPr>
          </w:pPr>
          <w:hyperlink w:anchor="_Toc168901301" w:history="1">
            <w:r w:rsidRPr="00C564D9">
              <w:rPr>
                <w:rStyle w:val="Hyperlink"/>
                <w:noProof/>
              </w:rPr>
              <w:t>2.10</w:t>
            </w:r>
            <w:r>
              <w:rPr>
                <w:rFonts w:asciiTheme="minorHAnsi" w:eastAsiaTheme="minorEastAsia" w:hAnsiTheme="minorHAnsi"/>
                <w:noProof/>
                <w:kern w:val="2"/>
                <w:sz w:val="22"/>
                <w14:ligatures w14:val="standardContextual"/>
              </w:rPr>
              <w:tab/>
            </w:r>
            <w:r w:rsidRPr="00C564D9">
              <w:rPr>
                <w:rStyle w:val="Hyperlink"/>
                <w:noProof/>
              </w:rPr>
              <w:t>Key Establishment</w:t>
            </w:r>
            <w:r>
              <w:rPr>
                <w:noProof/>
                <w:webHidden/>
              </w:rPr>
              <w:tab/>
            </w:r>
            <w:r>
              <w:rPr>
                <w:noProof/>
                <w:webHidden/>
              </w:rPr>
              <w:fldChar w:fldCharType="begin"/>
            </w:r>
            <w:r>
              <w:rPr>
                <w:noProof/>
                <w:webHidden/>
              </w:rPr>
              <w:instrText xml:space="preserve"> PAGEREF _Toc168901301 \h </w:instrText>
            </w:r>
            <w:r>
              <w:rPr>
                <w:noProof/>
                <w:webHidden/>
              </w:rPr>
            </w:r>
            <w:r>
              <w:rPr>
                <w:noProof/>
                <w:webHidden/>
              </w:rPr>
              <w:fldChar w:fldCharType="separate"/>
            </w:r>
            <w:r>
              <w:rPr>
                <w:noProof/>
                <w:webHidden/>
              </w:rPr>
              <w:t>8</w:t>
            </w:r>
            <w:r>
              <w:rPr>
                <w:noProof/>
                <w:webHidden/>
              </w:rPr>
              <w:fldChar w:fldCharType="end"/>
            </w:r>
          </w:hyperlink>
        </w:p>
        <w:p w14:paraId="4B84F44E" w14:textId="45CD6A94" w:rsidR="009325C1" w:rsidRDefault="009325C1">
          <w:pPr>
            <w:pStyle w:val="TOC2"/>
            <w:tabs>
              <w:tab w:val="left" w:pos="880"/>
            </w:tabs>
            <w:rPr>
              <w:rFonts w:asciiTheme="minorHAnsi" w:eastAsiaTheme="minorEastAsia" w:hAnsiTheme="minorHAnsi"/>
              <w:noProof/>
              <w:kern w:val="2"/>
              <w:sz w:val="22"/>
              <w14:ligatures w14:val="standardContextual"/>
            </w:rPr>
          </w:pPr>
          <w:hyperlink w:anchor="_Toc168901302" w:history="1">
            <w:r w:rsidRPr="00C564D9">
              <w:rPr>
                <w:rStyle w:val="Hyperlink"/>
                <w:noProof/>
              </w:rPr>
              <w:t>2.11</w:t>
            </w:r>
            <w:r>
              <w:rPr>
                <w:rFonts w:asciiTheme="minorHAnsi" w:eastAsiaTheme="minorEastAsia" w:hAnsiTheme="minorHAnsi"/>
                <w:noProof/>
                <w:kern w:val="2"/>
                <w:sz w:val="22"/>
                <w14:ligatures w14:val="standardContextual"/>
              </w:rPr>
              <w:tab/>
            </w:r>
            <w:r w:rsidRPr="00C564D9">
              <w:rPr>
                <w:rStyle w:val="Hyperlink"/>
                <w:noProof/>
              </w:rPr>
              <w:t>Industry Protocols</w:t>
            </w:r>
            <w:r>
              <w:rPr>
                <w:noProof/>
                <w:webHidden/>
              </w:rPr>
              <w:tab/>
            </w:r>
            <w:r>
              <w:rPr>
                <w:noProof/>
                <w:webHidden/>
              </w:rPr>
              <w:fldChar w:fldCharType="begin"/>
            </w:r>
            <w:r>
              <w:rPr>
                <w:noProof/>
                <w:webHidden/>
              </w:rPr>
              <w:instrText xml:space="preserve"> PAGEREF _Toc168901302 \h </w:instrText>
            </w:r>
            <w:r>
              <w:rPr>
                <w:noProof/>
                <w:webHidden/>
              </w:rPr>
            </w:r>
            <w:r>
              <w:rPr>
                <w:noProof/>
                <w:webHidden/>
              </w:rPr>
              <w:fldChar w:fldCharType="separate"/>
            </w:r>
            <w:r>
              <w:rPr>
                <w:noProof/>
                <w:webHidden/>
              </w:rPr>
              <w:t>8</w:t>
            </w:r>
            <w:r>
              <w:rPr>
                <w:noProof/>
                <w:webHidden/>
              </w:rPr>
              <w:fldChar w:fldCharType="end"/>
            </w:r>
          </w:hyperlink>
        </w:p>
        <w:p w14:paraId="469D281B" w14:textId="7C43B9C9" w:rsidR="009325C1" w:rsidRDefault="009325C1">
          <w:pPr>
            <w:pStyle w:val="TOC1"/>
            <w:rPr>
              <w:rFonts w:asciiTheme="minorHAnsi" w:eastAsiaTheme="minorEastAsia" w:hAnsiTheme="minorHAnsi"/>
              <w:noProof/>
              <w:kern w:val="2"/>
              <w14:ligatures w14:val="standardContextual"/>
            </w:rPr>
          </w:pPr>
          <w:hyperlink w:anchor="_Toc168901303" w:history="1">
            <w:r w:rsidRPr="00C564D9">
              <w:rPr>
                <w:rStyle w:val="Hyperlink"/>
                <w:noProof/>
              </w:rPr>
              <w:t>3</w:t>
            </w:r>
            <w:r>
              <w:rPr>
                <w:rFonts w:asciiTheme="minorHAnsi" w:eastAsiaTheme="minorEastAsia" w:hAnsiTheme="minorHAnsi"/>
                <w:noProof/>
                <w:kern w:val="2"/>
                <w14:ligatures w14:val="standardContextual"/>
              </w:rPr>
              <w:tab/>
            </w:r>
            <w:r w:rsidRPr="00C564D9">
              <w:rPr>
                <w:rStyle w:val="Hyperlink"/>
                <w:noProof/>
              </w:rPr>
              <w:t>Cryptographic Module Interfaces</w:t>
            </w:r>
            <w:r>
              <w:rPr>
                <w:noProof/>
                <w:webHidden/>
              </w:rPr>
              <w:tab/>
            </w:r>
            <w:r>
              <w:rPr>
                <w:noProof/>
                <w:webHidden/>
              </w:rPr>
              <w:fldChar w:fldCharType="begin"/>
            </w:r>
            <w:r>
              <w:rPr>
                <w:noProof/>
                <w:webHidden/>
              </w:rPr>
              <w:instrText xml:space="preserve"> PAGEREF _Toc168901303 \h </w:instrText>
            </w:r>
            <w:r>
              <w:rPr>
                <w:noProof/>
                <w:webHidden/>
              </w:rPr>
            </w:r>
            <w:r>
              <w:rPr>
                <w:noProof/>
                <w:webHidden/>
              </w:rPr>
              <w:fldChar w:fldCharType="separate"/>
            </w:r>
            <w:r>
              <w:rPr>
                <w:noProof/>
                <w:webHidden/>
              </w:rPr>
              <w:t>9</w:t>
            </w:r>
            <w:r>
              <w:rPr>
                <w:noProof/>
                <w:webHidden/>
              </w:rPr>
              <w:fldChar w:fldCharType="end"/>
            </w:r>
          </w:hyperlink>
        </w:p>
        <w:p w14:paraId="1618707F" w14:textId="5B91AD6A" w:rsidR="009325C1" w:rsidRDefault="009325C1">
          <w:pPr>
            <w:pStyle w:val="TOC2"/>
            <w:rPr>
              <w:rFonts w:asciiTheme="minorHAnsi" w:eastAsiaTheme="minorEastAsia" w:hAnsiTheme="minorHAnsi"/>
              <w:noProof/>
              <w:kern w:val="2"/>
              <w:sz w:val="22"/>
              <w14:ligatures w14:val="standardContextual"/>
            </w:rPr>
          </w:pPr>
          <w:hyperlink w:anchor="_Toc168901304" w:history="1">
            <w:r w:rsidRPr="00C564D9">
              <w:rPr>
                <w:rStyle w:val="Hyperlink"/>
                <w:noProof/>
              </w:rPr>
              <w:t>3.1</w:t>
            </w:r>
            <w:r>
              <w:rPr>
                <w:rFonts w:asciiTheme="minorHAnsi" w:eastAsiaTheme="minorEastAsia" w:hAnsiTheme="minorHAnsi"/>
                <w:noProof/>
                <w:kern w:val="2"/>
                <w:sz w:val="22"/>
                <w14:ligatures w14:val="standardContextual"/>
              </w:rPr>
              <w:tab/>
            </w:r>
            <w:r w:rsidRPr="00C564D9">
              <w:rPr>
                <w:rStyle w:val="Hyperlink"/>
                <w:noProof/>
              </w:rPr>
              <w:t>Ports and Interfaces</w:t>
            </w:r>
            <w:r>
              <w:rPr>
                <w:noProof/>
                <w:webHidden/>
              </w:rPr>
              <w:tab/>
            </w:r>
            <w:r>
              <w:rPr>
                <w:noProof/>
                <w:webHidden/>
              </w:rPr>
              <w:fldChar w:fldCharType="begin"/>
            </w:r>
            <w:r>
              <w:rPr>
                <w:noProof/>
                <w:webHidden/>
              </w:rPr>
              <w:instrText xml:space="preserve"> PAGEREF _Toc168901304 \h </w:instrText>
            </w:r>
            <w:r>
              <w:rPr>
                <w:noProof/>
                <w:webHidden/>
              </w:rPr>
            </w:r>
            <w:r>
              <w:rPr>
                <w:noProof/>
                <w:webHidden/>
              </w:rPr>
              <w:fldChar w:fldCharType="separate"/>
            </w:r>
            <w:r>
              <w:rPr>
                <w:noProof/>
                <w:webHidden/>
              </w:rPr>
              <w:t>9</w:t>
            </w:r>
            <w:r>
              <w:rPr>
                <w:noProof/>
                <w:webHidden/>
              </w:rPr>
              <w:fldChar w:fldCharType="end"/>
            </w:r>
          </w:hyperlink>
        </w:p>
        <w:p w14:paraId="42A08610" w14:textId="33785AEB" w:rsidR="009325C1" w:rsidRDefault="009325C1">
          <w:pPr>
            <w:pStyle w:val="TOC1"/>
            <w:rPr>
              <w:rFonts w:asciiTheme="minorHAnsi" w:eastAsiaTheme="minorEastAsia" w:hAnsiTheme="minorHAnsi"/>
              <w:noProof/>
              <w:kern w:val="2"/>
              <w14:ligatures w14:val="standardContextual"/>
            </w:rPr>
          </w:pPr>
          <w:hyperlink w:anchor="_Toc168901305" w:history="1">
            <w:r w:rsidRPr="00C564D9">
              <w:rPr>
                <w:rStyle w:val="Hyperlink"/>
                <w:noProof/>
              </w:rPr>
              <w:t>4</w:t>
            </w:r>
            <w:r>
              <w:rPr>
                <w:rFonts w:asciiTheme="minorHAnsi" w:eastAsiaTheme="minorEastAsia" w:hAnsiTheme="minorHAnsi"/>
                <w:noProof/>
                <w:kern w:val="2"/>
                <w14:ligatures w14:val="standardContextual"/>
              </w:rPr>
              <w:tab/>
            </w:r>
            <w:r w:rsidRPr="00C564D9">
              <w:rPr>
                <w:rStyle w:val="Hyperlink"/>
                <w:noProof/>
              </w:rPr>
              <w:t>Roles, Services, and Authentication</w:t>
            </w:r>
            <w:r>
              <w:rPr>
                <w:noProof/>
                <w:webHidden/>
              </w:rPr>
              <w:tab/>
            </w:r>
            <w:r>
              <w:rPr>
                <w:noProof/>
                <w:webHidden/>
              </w:rPr>
              <w:fldChar w:fldCharType="begin"/>
            </w:r>
            <w:r>
              <w:rPr>
                <w:noProof/>
                <w:webHidden/>
              </w:rPr>
              <w:instrText xml:space="preserve"> PAGEREF _Toc168901305 \h </w:instrText>
            </w:r>
            <w:r>
              <w:rPr>
                <w:noProof/>
                <w:webHidden/>
              </w:rPr>
            </w:r>
            <w:r>
              <w:rPr>
                <w:noProof/>
                <w:webHidden/>
              </w:rPr>
              <w:fldChar w:fldCharType="separate"/>
            </w:r>
            <w:r>
              <w:rPr>
                <w:noProof/>
                <w:webHidden/>
              </w:rPr>
              <w:t>9</w:t>
            </w:r>
            <w:r>
              <w:rPr>
                <w:noProof/>
                <w:webHidden/>
              </w:rPr>
              <w:fldChar w:fldCharType="end"/>
            </w:r>
          </w:hyperlink>
        </w:p>
        <w:p w14:paraId="2343EA0F" w14:textId="7D8C90E0" w:rsidR="009325C1" w:rsidRDefault="009325C1">
          <w:pPr>
            <w:pStyle w:val="TOC2"/>
            <w:rPr>
              <w:rFonts w:asciiTheme="minorHAnsi" w:eastAsiaTheme="minorEastAsia" w:hAnsiTheme="minorHAnsi"/>
              <w:noProof/>
              <w:kern w:val="2"/>
              <w:sz w:val="22"/>
              <w14:ligatures w14:val="standardContextual"/>
            </w:rPr>
          </w:pPr>
          <w:hyperlink w:anchor="_Toc168901306" w:history="1">
            <w:r w:rsidRPr="00C564D9">
              <w:rPr>
                <w:rStyle w:val="Hyperlink"/>
                <w:noProof/>
              </w:rPr>
              <w:t>4.1</w:t>
            </w:r>
            <w:r>
              <w:rPr>
                <w:rFonts w:asciiTheme="minorHAnsi" w:eastAsiaTheme="minorEastAsia" w:hAnsiTheme="minorHAnsi"/>
                <w:noProof/>
                <w:kern w:val="2"/>
                <w:sz w:val="22"/>
                <w14:ligatures w14:val="standardContextual"/>
              </w:rPr>
              <w:tab/>
            </w:r>
            <w:r w:rsidRPr="00C564D9">
              <w:rPr>
                <w:rStyle w:val="Hyperlink"/>
                <w:noProof/>
              </w:rPr>
              <w:t>Authentication Methods</w:t>
            </w:r>
            <w:r>
              <w:rPr>
                <w:noProof/>
                <w:webHidden/>
              </w:rPr>
              <w:tab/>
            </w:r>
            <w:r>
              <w:rPr>
                <w:noProof/>
                <w:webHidden/>
              </w:rPr>
              <w:fldChar w:fldCharType="begin"/>
            </w:r>
            <w:r>
              <w:rPr>
                <w:noProof/>
                <w:webHidden/>
              </w:rPr>
              <w:instrText xml:space="preserve"> PAGEREF _Toc168901306 \h </w:instrText>
            </w:r>
            <w:r>
              <w:rPr>
                <w:noProof/>
                <w:webHidden/>
              </w:rPr>
            </w:r>
            <w:r>
              <w:rPr>
                <w:noProof/>
                <w:webHidden/>
              </w:rPr>
              <w:fldChar w:fldCharType="separate"/>
            </w:r>
            <w:r>
              <w:rPr>
                <w:noProof/>
                <w:webHidden/>
              </w:rPr>
              <w:t>9</w:t>
            </w:r>
            <w:r>
              <w:rPr>
                <w:noProof/>
                <w:webHidden/>
              </w:rPr>
              <w:fldChar w:fldCharType="end"/>
            </w:r>
          </w:hyperlink>
        </w:p>
        <w:p w14:paraId="7F76F78B" w14:textId="6157DBF1" w:rsidR="009325C1" w:rsidRDefault="009325C1">
          <w:pPr>
            <w:pStyle w:val="TOC2"/>
            <w:rPr>
              <w:rFonts w:asciiTheme="minorHAnsi" w:eastAsiaTheme="minorEastAsia" w:hAnsiTheme="minorHAnsi"/>
              <w:noProof/>
              <w:kern w:val="2"/>
              <w:sz w:val="22"/>
              <w14:ligatures w14:val="standardContextual"/>
            </w:rPr>
          </w:pPr>
          <w:hyperlink w:anchor="_Toc168901307" w:history="1">
            <w:r w:rsidRPr="00C564D9">
              <w:rPr>
                <w:rStyle w:val="Hyperlink"/>
                <w:noProof/>
              </w:rPr>
              <w:t>4.2</w:t>
            </w:r>
            <w:r>
              <w:rPr>
                <w:rFonts w:asciiTheme="minorHAnsi" w:eastAsiaTheme="minorEastAsia" w:hAnsiTheme="minorHAnsi"/>
                <w:noProof/>
                <w:kern w:val="2"/>
                <w:sz w:val="22"/>
                <w14:ligatures w14:val="standardContextual"/>
              </w:rPr>
              <w:tab/>
            </w:r>
            <w:r w:rsidRPr="00C564D9">
              <w:rPr>
                <w:rStyle w:val="Hyperlink"/>
                <w:noProof/>
              </w:rPr>
              <w:t>Roles</w:t>
            </w:r>
            <w:r>
              <w:rPr>
                <w:noProof/>
                <w:webHidden/>
              </w:rPr>
              <w:tab/>
            </w:r>
            <w:r>
              <w:rPr>
                <w:noProof/>
                <w:webHidden/>
              </w:rPr>
              <w:fldChar w:fldCharType="begin"/>
            </w:r>
            <w:r>
              <w:rPr>
                <w:noProof/>
                <w:webHidden/>
              </w:rPr>
              <w:instrText xml:space="preserve"> PAGEREF _Toc168901307 \h </w:instrText>
            </w:r>
            <w:r>
              <w:rPr>
                <w:noProof/>
                <w:webHidden/>
              </w:rPr>
            </w:r>
            <w:r>
              <w:rPr>
                <w:noProof/>
                <w:webHidden/>
              </w:rPr>
              <w:fldChar w:fldCharType="separate"/>
            </w:r>
            <w:r>
              <w:rPr>
                <w:noProof/>
                <w:webHidden/>
              </w:rPr>
              <w:t>9</w:t>
            </w:r>
            <w:r>
              <w:rPr>
                <w:noProof/>
                <w:webHidden/>
              </w:rPr>
              <w:fldChar w:fldCharType="end"/>
            </w:r>
          </w:hyperlink>
        </w:p>
        <w:p w14:paraId="1203953F" w14:textId="5C32DE5E" w:rsidR="009325C1" w:rsidRDefault="009325C1">
          <w:pPr>
            <w:pStyle w:val="TOC2"/>
            <w:rPr>
              <w:rFonts w:asciiTheme="minorHAnsi" w:eastAsiaTheme="minorEastAsia" w:hAnsiTheme="minorHAnsi"/>
              <w:noProof/>
              <w:kern w:val="2"/>
              <w:sz w:val="22"/>
              <w14:ligatures w14:val="standardContextual"/>
            </w:rPr>
          </w:pPr>
          <w:hyperlink w:anchor="_Toc168901308" w:history="1">
            <w:r w:rsidRPr="00C564D9">
              <w:rPr>
                <w:rStyle w:val="Hyperlink"/>
                <w:noProof/>
              </w:rPr>
              <w:t>4.3</w:t>
            </w:r>
            <w:r>
              <w:rPr>
                <w:rFonts w:asciiTheme="minorHAnsi" w:eastAsiaTheme="minorEastAsia" w:hAnsiTheme="minorHAnsi"/>
                <w:noProof/>
                <w:kern w:val="2"/>
                <w:sz w:val="22"/>
                <w14:ligatures w14:val="standardContextual"/>
              </w:rPr>
              <w:tab/>
            </w:r>
            <w:r w:rsidRPr="00C564D9">
              <w:rPr>
                <w:rStyle w:val="Hyperlink"/>
                <w:noProof/>
              </w:rPr>
              <w:t>Approved Services</w:t>
            </w:r>
            <w:r>
              <w:rPr>
                <w:noProof/>
                <w:webHidden/>
              </w:rPr>
              <w:tab/>
            </w:r>
            <w:r>
              <w:rPr>
                <w:noProof/>
                <w:webHidden/>
              </w:rPr>
              <w:fldChar w:fldCharType="begin"/>
            </w:r>
            <w:r>
              <w:rPr>
                <w:noProof/>
                <w:webHidden/>
              </w:rPr>
              <w:instrText xml:space="preserve"> PAGEREF _Toc168901308 \h </w:instrText>
            </w:r>
            <w:r>
              <w:rPr>
                <w:noProof/>
                <w:webHidden/>
              </w:rPr>
            </w:r>
            <w:r>
              <w:rPr>
                <w:noProof/>
                <w:webHidden/>
              </w:rPr>
              <w:fldChar w:fldCharType="separate"/>
            </w:r>
            <w:r>
              <w:rPr>
                <w:noProof/>
                <w:webHidden/>
              </w:rPr>
              <w:t>9</w:t>
            </w:r>
            <w:r>
              <w:rPr>
                <w:noProof/>
                <w:webHidden/>
              </w:rPr>
              <w:fldChar w:fldCharType="end"/>
            </w:r>
          </w:hyperlink>
        </w:p>
        <w:p w14:paraId="2E814E35" w14:textId="27CD45BD" w:rsidR="009325C1" w:rsidRDefault="009325C1">
          <w:pPr>
            <w:pStyle w:val="TOC2"/>
            <w:rPr>
              <w:rFonts w:asciiTheme="minorHAnsi" w:eastAsiaTheme="minorEastAsia" w:hAnsiTheme="minorHAnsi"/>
              <w:noProof/>
              <w:kern w:val="2"/>
              <w:sz w:val="22"/>
              <w14:ligatures w14:val="standardContextual"/>
            </w:rPr>
          </w:pPr>
          <w:hyperlink w:anchor="_Toc168901309" w:history="1">
            <w:r w:rsidRPr="00C564D9">
              <w:rPr>
                <w:rStyle w:val="Hyperlink"/>
                <w:noProof/>
              </w:rPr>
              <w:t>4.4</w:t>
            </w:r>
            <w:r>
              <w:rPr>
                <w:rFonts w:asciiTheme="minorHAnsi" w:eastAsiaTheme="minorEastAsia" w:hAnsiTheme="minorHAnsi"/>
                <w:noProof/>
                <w:kern w:val="2"/>
                <w:sz w:val="22"/>
                <w14:ligatures w14:val="standardContextual"/>
              </w:rPr>
              <w:tab/>
            </w:r>
            <w:r w:rsidRPr="00C564D9">
              <w:rPr>
                <w:rStyle w:val="Hyperlink"/>
                <w:noProof/>
              </w:rPr>
              <w:t>Non-Approved Services</w:t>
            </w:r>
            <w:r>
              <w:rPr>
                <w:noProof/>
                <w:webHidden/>
              </w:rPr>
              <w:tab/>
            </w:r>
            <w:r>
              <w:rPr>
                <w:noProof/>
                <w:webHidden/>
              </w:rPr>
              <w:fldChar w:fldCharType="begin"/>
            </w:r>
            <w:r>
              <w:rPr>
                <w:noProof/>
                <w:webHidden/>
              </w:rPr>
              <w:instrText xml:space="preserve"> PAGEREF _Toc168901309 \h </w:instrText>
            </w:r>
            <w:r>
              <w:rPr>
                <w:noProof/>
                <w:webHidden/>
              </w:rPr>
            </w:r>
            <w:r>
              <w:rPr>
                <w:noProof/>
                <w:webHidden/>
              </w:rPr>
              <w:fldChar w:fldCharType="separate"/>
            </w:r>
            <w:r>
              <w:rPr>
                <w:noProof/>
                <w:webHidden/>
              </w:rPr>
              <w:t>10</w:t>
            </w:r>
            <w:r>
              <w:rPr>
                <w:noProof/>
                <w:webHidden/>
              </w:rPr>
              <w:fldChar w:fldCharType="end"/>
            </w:r>
          </w:hyperlink>
        </w:p>
        <w:p w14:paraId="31A20333" w14:textId="330B166A" w:rsidR="009325C1" w:rsidRDefault="009325C1">
          <w:pPr>
            <w:pStyle w:val="TOC2"/>
            <w:rPr>
              <w:rFonts w:asciiTheme="minorHAnsi" w:eastAsiaTheme="minorEastAsia" w:hAnsiTheme="minorHAnsi"/>
              <w:noProof/>
              <w:kern w:val="2"/>
              <w:sz w:val="22"/>
              <w14:ligatures w14:val="standardContextual"/>
            </w:rPr>
          </w:pPr>
          <w:hyperlink w:anchor="_Toc168901310" w:history="1">
            <w:r w:rsidRPr="00C564D9">
              <w:rPr>
                <w:rStyle w:val="Hyperlink"/>
                <w:noProof/>
              </w:rPr>
              <w:t>4.5</w:t>
            </w:r>
            <w:r>
              <w:rPr>
                <w:rFonts w:asciiTheme="minorHAnsi" w:eastAsiaTheme="minorEastAsia" w:hAnsiTheme="minorHAnsi"/>
                <w:noProof/>
                <w:kern w:val="2"/>
                <w:sz w:val="22"/>
                <w14:ligatures w14:val="standardContextual"/>
              </w:rPr>
              <w:tab/>
            </w:r>
            <w:r w:rsidRPr="00C564D9">
              <w:rPr>
                <w:rStyle w:val="Hyperlink"/>
                <w:noProof/>
              </w:rPr>
              <w:t>External Software/Firmware Loaded</w:t>
            </w:r>
            <w:r>
              <w:rPr>
                <w:noProof/>
                <w:webHidden/>
              </w:rPr>
              <w:tab/>
            </w:r>
            <w:r>
              <w:rPr>
                <w:noProof/>
                <w:webHidden/>
              </w:rPr>
              <w:fldChar w:fldCharType="begin"/>
            </w:r>
            <w:r>
              <w:rPr>
                <w:noProof/>
                <w:webHidden/>
              </w:rPr>
              <w:instrText xml:space="preserve"> PAGEREF _Toc168901310 \h </w:instrText>
            </w:r>
            <w:r>
              <w:rPr>
                <w:noProof/>
                <w:webHidden/>
              </w:rPr>
            </w:r>
            <w:r>
              <w:rPr>
                <w:noProof/>
                <w:webHidden/>
              </w:rPr>
              <w:fldChar w:fldCharType="separate"/>
            </w:r>
            <w:r>
              <w:rPr>
                <w:noProof/>
                <w:webHidden/>
              </w:rPr>
              <w:t>10</w:t>
            </w:r>
            <w:r>
              <w:rPr>
                <w:noProof/>
                <w:webHidden/>
              </w:rPr>
              <w:fldChar w:fldCharType="end"/>
            </w:r>
          </w:hyperlink>
        </w:p>
        <w:p w14:paraId="2F617AFE" w14:textId="585AC4F1" w:rsidR="009325C1" w:rsidRDefault="009325C1">
          <w:pPr>
            <w:pStyle w:val="TOC1"/>
            <w:rPr>
              <w:rFonts w:asciiTheme="minorHAnsi" w:eastAsiaTheme="minorEastAsia" w:hAnsiTheme="minorHAnsi"/>
              <w:noProof/>
              <w:kern w:val="2"/>
              <w14:ligatures w14:val="standardContextual"/>
            </w:rPr>
          </w:pPr>
          <w:hyperlink w:anchor="_Toc168901311" w:history="1">
            <w:r w:rsidRPr="00C564D9">
              <w:rPr>
                <w:rStyle w:val="Hyperlink"/>
                <w:noProof/>
              </w:rPr>
              <w:t>5</w:t>
            </w:r>
            <w:r>
              <w:rPr>
                <w:rFonts w:asciiTheme="minorHAnsi" w:eastAsiaTheme="minorEastAsia" w:hAnsiTheme="minorHAnsi"/>
                <w:noProof/>
                <w:kern w:val="2"/>
                <w14:ligatures w14:val="standardContextual"/>
              </w:rPr>
              <w:tab/>
            </w:r>
            <w:r w:rsidRPr="00C564D9">
              <w:rPr>
                <w:rStyle w:val="Hyperlink"/>
                <w:noProof/>
              </w:rPr>
              <w:t>Software/Firmware Security</w:t>
            </w:r>
            <w:r>
              <w:rPr>
                <w:noProof/>
                <w:webHidden/>
              </w:rPr>
              <w:tab/>
            </w:r>
            <w:r>
              <w:rPr>
                <w:noProof/>
                <w:webHidden/>
              </w:rPr>
              <w:fldChar w:fldCharType="begin"/>
            </w:r>
            <w:r>
              <w:rPr>
                <w:noProof/>
                <w:webHidden/>
              </w:rPr>
              <w:instrText xml:space="preserve"> PAGEREF _Toc168901311 \h </w:instrText>
            </w:r>
            <w:r>
              <w:rPr>
                <w:noProof/>
                <w:webHidden/>
              </w:rPr>
            </w:r>
            <w:r>
              <w:rPr>
                <w:noProof/>
                <w:webHidden/>
              </w:rPr>
              <w:fldChar w:fldCharType="separate"/>
            </w:r>
            <w:r>
              <w:rPr>
                <w:noProof/>
                <w:webHidden/>
              </w:rPr>
              <w:t>10</w:t>
            </w:r>
            <w:r>
              <w:rPr>
                <w:noProof/>
                <w:webHidden/>
              </w:rPr>
              <w:fldChar w:fldCharType="end"/>
            </w:r>
          </w:hyperlink>
        </w:p>
        <w:p w14:paraId="49B83658" w14:textId="0C4E5549" w:rsidR="009325C1" w:rsidRDefault="009325C1">
          <w:pPr>
            <w:pStyle w:val="TOC2"/>
            <w:rPr>
              <w:rFonts w:asciiTheme="minorHAnsi" w:eastAsiaTheme="minorEastAsia" w:hAnsiTheme="minorHAnsi"/>
              <w:noProof/>
              <w:kern w:val="2"/>
              <w:sz w:val="22"/>
              <w14:ligatures w14:val="standardContextual"/>
            </w:rPr>
          </w:pPr>
          <w:hyperlink w:anchor="_Toc168901312" w:history="1">
            <w:r w:rsidRPr="00C564D9">
              <w:rPr>
                <w:rStyle w:val="Hyperlink"/>
                <w:noProof/>
              </w:rPr>
              <w:t>5.1</w:t>
            </w:r>
            <w:r>
              <w:rPr>
                <w:rFonts w:asciiTheme="minorHAnsi" w:eastAsiaTheme="minorEastAsia" w:hAnsiTheme="minorHAnsi"/>
                <w:noProof/>
                <w:kern w:val="2"/>
                <w:sz w:val="22"/>
                <w14:ligatures w14:val="standardContextual"/>
              </w:rPr>
              <w:tab/>
            </w:r>
            <w:r w:rsidRPr="00C564D9">
              <w:rPr>
                <w:rStyle w:val="Hyperlink"/>
                <w:noProof/>
              </w:rPr>
              <w:t>Integrity Techniques</w:t>
            </w:r>
            <w:r>
              <w:rPr>
                <w:noProof/>
                <w:webHidden/>
              </w:rPr>
              <w:tab/>
            </w:r>
            <w:r>
              <w:rPr>
                <w:noProof/>
                <w:webHidden/>
              </w:rPr>
              <w:fldChar w:fldCharType="begin"/>
            </w:r>
            <w:r>
              <w:rPr>
                <w:noProof/>
                <w:webHidden/>
              </w:rPr>
              <w:instrText xml:space="preserve"> PAGEREF _Toc168901312 \h </w:instrText>
            </w:r>
            <w:r>
              <w:rPr>
                <w:noProof/>
                <w:webHidden/>
              </w:rPr>
            </w:r>
            <w:r>
              <w:rPr>
                <w:noProof/>
                <w:webHidden/>
              </w:rPr>
              <w:fldChar w:fldCharType="separate"/>
            </w:r>
            <w:r>
              <w:rPr>
                <w:noProof/>
                <w:webHidden/>
              </w:rPr>
              <w:t>10</w:t>
            </w:r>
            <w:r>
              <w:rPr>
                <w:noProof/>
                <w:webHidden/>
              </w:rPr>
              <w:fldChar w:fldCharType="end"/>
            </w:r>
          </w:hyperlink>
        </w:p>
        <w:p w14:paraId="3B09A02A" w14:textId="1F6A8D81" w:rsidR="009325C1" w:rsidRDefault="009325C1">
          <w:pPr>
            <w:pStyle w:val="TOC2"/>
            <w:rPr>
              <w:rFonts w:asciiTheme="minorHAnsi" w:eastAsiaTheme="minorEastAsia" w:hAnsiTheme="minorHAnsi"/>
              <w:noProof/>
              <w:kern w:val="2"/>
              <w:sz w:val="22"/>
              <w14:ligatures w14:val="standardContextual"/>
            </w:rPr>
          </w:pPr>
          <w:hyperlink w:anchor="_Toc168901313" w:history="1">
            <w:r w:rsidRPr="00C564D9">
              <w:rPr>
                <w:rStyle w:val="Hyperlink"/>
                <w:noProof/>
              </w:rPr>
              <w:t>5.2</w:t>
            </w:r>
            <w:r>
              <w:rPr>
                <w:rFonts w:asciiTheme="minorHAnsi" w:eastAsiaTheme="minorEastAsia" w:hAnsiTheme="minorHAnsi"/>
                <w:noProof/>
                <w:kern w:val="2"/>
                <w:sz w:val="22"/>
                <w14:ligatures w14:val="standardContextual"/>
              </w:rPr>
              <w:tab/>
            </w:r>
            <w:r w:rsidRPr="00C564D9">
              <w:rPr>
                <w:rStyle w:val="Hyperlink"/>
                <w:noProof/>
              </w:rPr>
              <w:t>Initiate on Demand</w:t>
            </w:r>
            <w:r>
              <w:rPr>
                <w:noProof/>
                <w:webHidden/>
              </w:rPr>
              <w:tab/>
            </w:r>
            <w:r>
              <w:rPr>
                <w:noProof/>
                <w:webHidden/>
              </w:rPr>
              <w:fldChar w:fldCharType="begin"/>
            </w:r>
            <w:r>
              <w:rPr>
                <w:noProof/>
                <w:webHidden/>
              </w:rPr>
              <w:instrText xml:space="preserve"> PAGEREF _Toc168901313 \h </w:instrText>
            </w:r>
            <w:r>
              <w:rPr>
                <w:noProof/>
                <w:webHidden/>
              </w:rPr>
            </w:r>
            <w:r>
              <w:rPr>
                <w:noProof/>
                <w:webHidden/>
              </w:rPr>
              <w:fldChar w:fldCharType="separate"/>
            </w:r>
            <w:r>
              <w:rPr>
                <w:noProof/>
                <w:webHidden/>
              </w:rPr>
              <w:t>10</w:t>
            </w:r>
            <w:r>
              <w:rPr>
                <w:noProof/>
                <w:webHidden/>
              </w:rPr>
              <w:fldChar w:fldCharType="end"/>
            </w:r>
          </w:hyperlink>
        </w:p>
        <w:p w14:paraId="7B524F0F" w14:textId="1A9EC72D" w:rsidR="009325C1" w:rsidRDefault="009325C1">
          <w:pPr>
            <w:pStyle w:val="TOC2"/>
            <w:rPr>
              <w:rFonts w:asciiTheme="minorHAnsi" w:eastAsiaTheme="minorEastAsia" w:hAnsiTheme="minorHAnsi"/>
              <w:noProof/>
              <w:kern w:val="2"/>
              <w:sz w:val="22"/>
              <w14:ligatures w14:val="standardContextual"/>
            </w:rPr>
          </w:pPr>
          <w:hyperlink w:anchor="_Toc168901314" w:history="1">
            <w:r w:rsidRPr="00C564D9">
              <w:rPr>
                <w:rStyle w:val="Hyperlink"/>
                <w:noProof/>
              </w:rPr>
              <w:t>5.3</w:t>
            </w:r>
            <w:r>
              <w:rPr>
                <w:rFonts w:asciiTheme="minorHAnsi" w:eastAsiaTheme="minorEastAsia" w:hAnsiTheme="minorHAnsi"/>
                <w:noProof/>
                <w:kern w:val="2"/>
                <w:sz w:val="22"/>
                <w14:ligatures w14:val="standardContextual"/>
              </w:rPr>
              <w:tab/>
            </w:r>
            <w:r w:rsidRPr="00C564D9">
              <w:rPr>
                <w:rStyle w:val="Hyperlink"/>
                <w:noProof/>
              </w:rPr>
              <w:t>Open-Source Parameters [O]</w:t>
            </w:r>
            <w:r>
              <w:rPr>
                <w:noProof/>
                <w:webHidden/>
              </w:rPr>
              <w:tab/>
            </w:r>
            <w:r>
              <w:rPr>
                <w:noProof/>
                <w:webHidden/>
              </w:rPr>
              <w:fldChar w:fldCharType="begin"/>
            </w:r>
            <w:r>
              <w:rPr>
                <w:noProof/>
                <w:webHidden/>
              </w:rPr>
              <w:instrText xml:space="preserve"> PAGEREF _Toc168901314 \h </w:instrText>
            </w:r>
            <w:r>
              <w:rPr>
                <w:noProof/>
                <w:webHidden/>
              </w:rPr>
            </w:r>
            <w:r>
              <w:rPr>
                <w:noProof/>
                <w:webHidden/>
              </w:rPr>
              <w:fldChar w:fldCharType="separate"/>
            </w:r>
            <w:r>
              <w:rPr>
                <w:noProof/>
                <w:webHidden/>
              </w:rPr>
              <w:t>10</w:t>
            </w:r>
            <w:r>
              <w:rPr>
                <w:noProof/>
                <w:webHidden/>
              </w:rPr>
              <w:fldChar w:fldCharType="end"/>
            </w:r>
          </w:hyperlink>
        </w:p>
        <w:p w14:paraId="1FAFF08E" w14:textId="68572A6D" w:rsidR="009325C1" w:rsidRDefault="009325C1">
          <w:pPr>
            <w:pStyle w:val="TOC1"/>
            <w:rPr>
              <w:rFonts w:asciiTheme="minorHAnsi" w:eastAsiaTheme="minorEastAsia" w:hAnsiTheme="minorHAnsi"/>
              <w:noProof/>
              <w:kern w:val="2"/>
              <w14:ligatures w14:val="standardContextual"/>
            </w:rPr>
          </w:pPr>
          <w:hyperlink w:anchor="_Toc168901315" w:history="1">
            <w:r w:rsidRPr="00C564D9">
              <w:rPr>
                <w:rStyle w:val="Hyperlink"/>
                <w:noProof/>
              </w:rPr>
              <w:t>6</w:t>
            </w:r>
            <w:r>
              <w:rPr>
                <w:rFonts w:asciiTheme="minorHAnsi" w:eastAsiaTheme="minorEastAsia" w:hAnsiTheme="minorHAnsi"/>
                <w:noProof/>
                <w:kern w:val="2"/>
                <w14:ligatures w14:val="standardContextual"/>
              </w:rPr>
              <w:tab/>
            </w:r>
            <w:r w:rsidRPr="00C564D9">
              <w:rPr>
                <w:rStyle w:val="Hyperlink"/>
                <w:noProof/>
              </w:rPr>
              <w:t>Operational Environment</w:t>
            </w:r>
            <w:r>
              <w:rPr>
                <w:noProof/>
                <w:webHidden/>
              </w:rPr>
              <w:tab/>
            </w:r>
            <w:r>
              <w:rPr>
                <w:noProof/>
                <w:webHidden/>
              </w:rPr>
              <w:fldChar w:fldCharType="begin"/>
            </w:r>
            <w:r>
              <w:rPr>
                <w:noProof/>
                <w:webHidden/>
              </w:rPr>
              <w:instrText xml:space="preserve"> PAGEREF _Toc168901315 \h </w:instrText>
            </w:r>
            <w:r>
              <w:rPr>
                <w:noProof/>
                <w:webHidden/>
              </w:rPr>
            </w:r>
            <w:r>
              <w:rPr>
                <w:noProof/>
                <w:webHidden/>
              </w:rPr>
              <w:fldChar w:fldCharType="separate"/>
            </w:r>
            <w:r>
              <w:rPr>
                <w:noProof/>
                <w:webHidden/>
              </w:rPr>
              <w:t>10</w:t>
            </w:r>
            <w:r>
              <w:rPr>
                <w:noProof/>
                <w:webHidden/>
              </w:rPr>
              <w:fldChar w:fldCharType="end"/>
            </w:r>
          </w:hyperlink>
        </w:p>
        <w:p w14:paraId="3BAC4609" w14:textId="35E5F309" w:rsidR="009325C1" w:rsidRDefault="009325C1">
          <w:pPr>
            <w:pStyle w:val="TOC2"/>
            <w:rPr>
              <w:rFonts w:asciiTheme="minorHAnsi" w:eastAsiaTheme="minorEastAsia" w:hAnsiTheme="minorHAnsi"/>
              <w:noProof/>
              <w:kern w:val="2"/>
              <w:sz w:val="22"/>
              <w14:ligatures w14:val="standardContextual"/>
            </w:rPr>
          </w:pPr>
          <w:hyperlink w:anchor="_Toc168901316" w:history="1">
            <w:r w:rsidRPr="00C564D9">
              <w:rPr>
                <w:rStyle w:val="Hyperlink"/>
                <w:noProof/>
              </w:rPr>
              <w:t>6.1</w:t>
            </w:r>
            <w:r>
              <w:rPr>
                <w:rFonts w:asciiTheme="minorHAnsi" w:eastAsiaTheme="minorEastAsia" w:hAnsiTheme="minorHAnsi"/>
                <w:noProof/>
                <w:kern w:val="2"/>
                <w:sz w:val="22"/>
                <w14:ligatures w14:val="standardContextual"/>
              </w:rPr>
              <w:tab/>
            </w:r>
            <w:r w:rsidRPr="00C564D9">
              <w:rPr>
                <w:rStyle w:val="Hyperlink"/>
                <w:noProof/>
              </w:rPr>
              <w:t>Operational Environment Type and Requirements</w:t>
            </w:r>
            <w:r>
              <w:rPr>
                <w:noProof/>
                <w:webHidden/>
              </w:rPr>
              <w:tab/>
            </w:r>
            <w:r>
              <w:rPr>
                <w:noProof/>
                <w:webHidden/>
              </w:rPr>
              <w:fldChar w:fldCharType="begin"/>
            </w:r>
            <w:r>
              <w:rPr>
                <w:noProof/>
                <w:webHidden/>
              </w:rPr>
              <w:instrText xml:space="preserve"> PAGEREF _Toc168901316 \h </w:instrText>
            </w:r>
            <w:r>
              <w:rPr>
                <w:noProof/>
                <w:webHidden/>
              </w:rPr>
            </w:r>
            <w:r>
              <w:rPr>
                <w:noProof/>
                <w:webHidden/>
              </w:rPr>
              <w:fldChar w:fldCharType="separate"/>
            </w:r>
            <w:r>
              <w:rPr>
                <w:noProof/>
                <w:webHidden/>
              </w:rPr>
              <w:t>10</w:t>
            </w:r>
            <w:r>
              <w:rPr>
                <w:noProof/>
                <w:webHidden/>
              </w:rPr>
              <w:fldChar w:fldCharType="end"/>
            </w:r>
          </w:hyperlink>
        </w:p>
        <w:p w14:paraId="5B07A7ED" w14:textId="71BE6DE4" w:rsidR="009325C1" w:rsidRDefault="009325C1">
          <w:pPr>
            <w:pStyle w:val="TOC1"/>
            <w:rPr>
              <w:rFonts w:asciiTheme="minorHAnsi" w:eastAsiaTheme="minorEastAsia" w:hAnsiTheme="minorHAnsi"/>
              <w:noProof/>
              <w:kern w:val="2"/>
              <w14:ligatures w14:val="standardContextual"/>
            </w:rPr>
          </w:pPr>
          <w:hyperlink w:anchor="_Toc168901317" w:history="1">
            <w:r w:rsidRPr="00C564D9">
              <w:rPr>
                <w:rStyle w:val="Hyperlink"/>
                <w:noProof/>
              </w:rPr>
              <w:t>7</w:t>
            </w:r>
            <w:r>
              <w:rPr>
                <w:rFonts w:asciiTheme="minorHAnsi" w:eastAsiaTheme="minorEastAsia" w:hAnsiTheme="minorHAnsi"/>
                <w:noProof/>
                <w:kern w:val="2"/>
                <w14:ligatures w14:val="standardContextual"/>
              </w:rPr>
              <w:tab/>
            </w:r>
            <w:r w:rsidRPr="00C564D9">
              <w:rPr>
                <w:rStyle w:val="Hyperlink"/>
                <w:noProof/>
              </w:rPr>
              <w:t>Physical Security</w:t>
            </w:r>
            <w:r>
              <w:rPr>
                <w:noProof/>
                <w:webHidden/>
              </w:rPr>
              <w:tab/>
            </w:r>
            <w:r>
              <w:rPr>
                <w:noProof/>
                <w:webHidden/>
              </w:rPr>
              <w:fldChar w:fldCharType="begin"/>
            </w:r>
            <w:r>
              <w:rPr>
                <w:noProof/>
                <w:webHidden/>
              </w:rPr>
              <w:instrText xml:space="preserve"> PAGEREF _Toc168901317 \h </w:instrText>
            </w:r>
            <w:r>
              <w:rPr>
                <w:noProof/>
                <w:webHidden/>
              </w:rPr>
            </w:r>
            <w:r>
              <w:rPr>
                <w:noProof/>
                <w:webHidden/>
              </w:rPr>
              <w:fldChar w:fldCharType="separate"/>
            </w:r>
            <w:r>
              <w:rPr>
                <w:noProof/>
                <w:webHidden/>
              </w:rPr>
              <w:t>10</w:t>
            </w:r>
            <w:r>
              <w:rPr>
                <w:noProof/>
                <w:webHidden/>
              </w:rPr>
              <w:fldChar w:fldCharType="end"/>
            </w:r>
          </w:hyperlink>
        </w:p>
        <w:p w14:paraId="4FC21513" w14:textId="115E2333" w:rsidR="009325C1" w:rsidRDefault="009325C1">
          <w:pPr>
            <w:pStyle w:val="TOC2"/>
            <w:rPr>
              <w:rFonts w:asciiTheme="minorHAnsi" w:eastAsiaTheme="minorEastAsia" w:hAnsiTheme="minorHAnsi"/>
              <w:noProof/>
              <w:kern w:val="2"/>
              <w:sz w:val="22"/>
              <w14:ligatures w14:val="standardContextual"/>
            </w:rPr>
          </w:pPr>
          <w:hyperlink w:anchor="_Toc168901318" w:history="1">
            <w:r w:rsidRPr="00C564D9">
              <w:rPr>
                <w:rStyle w:val="Hyperlink"/>
                <w:noProof/>
              </w:rPr>
              <w:t>7.1</w:t>
            </w:r>
            <w:r>
              <w:rPr>
                <w:rFonts w:asciiTheme="minorHAnsi" w:eastAsiaTheme="minorEastAsia" w:hAnsiTheme="minorHAnsi"/>
                <w:noProof/>
                <w:kern w:val="2"/>
                <w:sz w:val="22"/>
                <w14:ligatures w14:val="standardContextual"/>
              </w:rPr>
              <w:tab/>
            </w:r>
            <w:r w:rsidRPr="00C564D9">
              <w:rPr>
                <w:rStyle w:val="Hyperlink"/>
                <w:noProof/>
              </w:rPr>
              <w:t>Mechanisms and Actions Required</w:t>
            </w:r>
            <w:r>
              <w:rPr>
                <w:noProof/>
                <w:webHidden/>
              </w:rPr>
              <w:tab/>
            </w:r>
            <w:r>
              <w:rPr>
                <w:noProof/>
                <w:webHidden/>
              </w:rPr>
              <w:fldChar w:fldCharType="begin"/>
            </w:r>
            <w:r>
              <w:rPr>
                <w:noProof/>
                <w:webHidden/>
              </w:rPr>
              <w:instrText xml:space="preserve"> PAGEREF _Toc168901318 \h </w:instrText>
            </w:r>
            <w:r>
              <w:rPr>
                <w:noProof/>
                <w:webHidden/>
              </w:rPr>
            </w:r>
            <w:r>
              <w:rPr>
                <w:noProof/>
                <w:webHidden/>
              </w:rPr>
              <w:fldChar w:fldCharType="separate"/>
            </w:r>
            <w:r>
              <w:rPr>
                <w:noProof/>
                <w:webHidden/>
              </w:rPr>
              <w:t>10</w:t>
            </w:r>
            <w:r>
              <w:rPr>
                <w:noProof/>
                <w:webHidden/>
              </w:rPr>
              <w:fldChar w:fldCharType="end"/>
            </w:r>
          </w:hyperlink>
        </w:p>
        <w:p w14:paraId="63AF5BE8" w14:textId="2D789194" w:rsidR="009325C1" w:rsidRDefault="009325C1">
          <w:pPr>
            <w:pStyle w:val="TOC1"/>
            <w:rPr>
              <w:rFonts w:asciiTheme="minorHAnsi" w:eastAsiaTheme="minorEastAsia" w:hAnsiTheme="minorHAnsi"/>
              <w:noProof/>
              <w:kern w:val="2"/>
              <w14:ligatures w14:val="standardContextual"/>
            </w:rPr>
          </w:pPr>
          <w:hyperlink w:anchor="_Toc168901319" w:history="1">
            <w:r w:rsidRPr="00C564D9">
              <w:rPr>
                <w:rStyle w:val="Hyperlink"/>
                <w:noProof/>
              </w:rPr>
              <w:t>8</w:t>
            </w:r>
            <w:r>
              <w:rPr>
                <w:rFonts w:asciiTheme="minorHAnsi" w:eastAsiaTheme="minorEastAsia" w:hAnsiTheme="minorHAnsi"/>
                <w:noProof/>
                <w:kern w:val="2"/>
                <w14:ligatures w14:val="standardContextual"/>
              </w:rPr>
              <w:tab/>
            </w:r>
            <w:r w:rsidRPr="00C564D9">
              <w:rPr>
                <w:rStyle w:val="Hyperlink"/>
                <w:noProof/>
              </w:rPr>
              <w:t>Non-Invasive Security</w:t>
            </w:r>
            <w:r>
              <w:rPr>
                <w:noProof/>
                <w:webHidden/>
              </w:rPr>
              <w:tab/>
            </w:r>
            <w:r>
              <w:rPr>
                <w:noProof/>
                <w:webHidden/>
              </w:rPr>
              <w:fldChar w:fldCharType="begin"/>
            </w:r>
            <w:r>
              <w:rPr>
                <w:noProof/>
                <w:webHidden/>
              </w:rPr>
              <w:instrText xml:space="preserve"> PAGEREF _Toc168901319 \h </w:instrText>
            </w:r>
            <w:r>
              <w:rPr>
                <w:noProof/>
                <w:webHidden/>
              </w:rPr>
            </w:r>
            <w:r>
              <w:rPr>
                <w:noProof/>
                <w:webHidden/>
              </w:rPr>
              <w:fldChar w:fldCharType="separate"/>
            </w:r>
            <w:r>
              <w:rPr>
                <w:noProof/>
                <w:webHidden/>
              </w:rPr>
              <w:t>11</w:t>
            </w:r>
            <w:r>
              <w:rPr>
                <w:noProof/>
                <w:webHidden/>
              </w:rPr>
              <w:fldChar w:fldCharType="end"/>
            </w:r>
          </w:hyperlink>
        </w:p>
        <w:p w14:paraId="5965C399" w14:textId="22F3D40F" w:rsidR="009325C1" w:rsidRDefault="009325C1">
          <w:pPr>
            <w:pStyle w:val="TOC1"/>
            <w:rPr>
              <w:rFonts w:asciiTheme="minorHAnsi" w:eastAsiaTheme="minorEastAsia" w:hAnsiTheme="minorHAnsi"/>
              <w:noProof/>
              <w:kern w:val="2"/>
              <w14:ligatures w14:val="standardContextual"/>
            </w:rPr>
          </w:pPr>
          <w:hyperlink w:anchor="_Toc168901320" w:history="1">
            <w:r w:rsidRPr="00C564D9">
              <w:rPr>
                <w:rStyle w:val="Hyperlink"/>
                <w:noProof/>
              </w:rPr>
              <w:t>9</w:t>
            </w:r>
            <w:r>
              <w:rPr>
                <w:rFonts w:asciiTheme="minorHAnsi" w:eastAsiaTheme="minorEastAsia" w:hAnsiTheme="minorHAnsi"/>
                <w:noProof/>
                <w:kern w:val="2"/>
                <w14:ligatures w14:val="standardContextual"/>
              </w:rPr>
              <w:tab/>
            </w:r>
            <w:r w:rsidRPr="00C564D9">
              <w:rPr>
                <w:rStyle w:val="Hyperlink"/>
                <w:noProof/>
              </w:rPr>
              <w:t>Sensitive Security Parameters Management</w:t>
            </w:r>
            <w:r>
              <w:rPr>
                <w:noProof/>
                <w:webHidden/>
              </w:rPr>
              <w:tab/>
            </w:r>
            <w:r>
              <w:rPr>
                <w:noProof/>
                <w:webHidden/>
              </w:rPr>
              <w:fldChar w:fldCharType="begin"/>
            </w:r>
            <w:r>
              <w:rPr>
                <w:noProof/>
                <w:webHidden/>
              </w:rPr>
              <w:instrText xml:space="preserve"> PAGEREF _Toc168901320 \h </w:instrText>
            </w:r>
            <w:r>
              <w:rPr>
                <w:noProof/>
                <w:webHidden/>
              </w:rPr>
            </w:r>
            <w:r>
              <w:rPr>
                <w:noProof/>
                <w:webHidden/>
              </w:rPr>
              <w:fldChar w:fldCharType="separate"/>
            </w:r>
            <w:r>
              <w:rPr>
                <w:noProof/>
                <w:webHidden/>
              </w:rPr>
              <w:t>11</w:t>
            </w:r>
            <w:r>
              <w:rPr>
                <w:noProof/>
                <w:webHidden/>
              </w:rPr>
              <w:fldChar w:fldCharType="end"/>
            </w:r>
          </w:hyperlink>
        </w:p>
        <w:p w14:paraId="300DA923" w14:textId="5FEF457C" w:rsidR="009325C1" w:rsidRDefault="009325C1">
          <w:pPr>
            <w:pStyle w:val="TOC2"/>
            <w:rPr>
              <w:rFonts w:asciiTheme="minorHAnsi" w:eastAsiaTheme="minorEastAsia" w:hAnsiTheme="minorHAnsi"/>
              <w:noProof/>
              <w:kern w:val="2"/>
              <w:sz w:val="22"/>
              <w14:ligatures w14:val="standardContextual"/>
            </w:rPr>
          </w:pPr>
          <w:hyperlink w:anchor="_Toc168901321" w:history="1">
            <w:r w:rsidRPr="00C564D9">
              <w:rPr>
                <w:rStyle w:val="Hyperlink"/>
                <w:noProof/>
              </w:rPr>
              <w:t>9.1</w:t>
            </w:r>
            <w:r>
              <w:rPr>
                <w:rFonts w:asciiTheme="minorHAnsi" w:eastAsiaTheme="minorEastAsia" w:hAnsiTheme="minorHAnsi"/>
                <w:noProof/>
                <w:kern w:val="2"/>
                <w:sz w:val="22"/>
                <w14:ligatures w14:val="standardContextual"/>
              </w:rPr>
              <w:tab/>
            </w:r>
            <w:r w:rsidRPr="00C564D9">
              <w:rPr>
                <w:rStyle w:val="Hyperlink"/>
                <w:noProof/>
              </w:rPr>
              <w:t>Storage Areas</w:t>
            </w:r>
            <w:r>
              <w:rPr>
                <w:noProof/>
                <w:webHidden/>
              </w:rPr>
              <w:tab/>
            </w:r>
            <w:r>
              <w:rPr>
                <w:noProof/>
                <w:webHidden/>
              </w:rPr>
              <w:fldChar w:fldCharType="begin"/>
            </w:r>
            <w:r>
              <w:rPr>
                <w:noProof/>
                <w:webHidden/>
              </w:rPr>
              <w:instrText xml:space="preserve"> PAGEREF _Toc168901321 \h </w:instrText>
            </w:r>
            <w:r>
              <w:rPr>
                <w:noProof/>
                <w:webHidden/>
              </w:rPr>
            </w:r>
            <w:r>
              <w:rPr>
                <w:noProof/>
                <w:webHidden/>
              </w:rPr>
              <w:fldChar w:fldCharType="separate"/>
            </w:r>
            <w:r>
              <w:rPr>
                <w:noProof/>
                <w:webHidden/>
              </w:rPr>
              <w:t>11</w:t>
            </w:r>
            <w:r>
              <w:rPr>
                <w:noProof/>
                <w:webHidden/>
              </w:rPr>
              <w:fldChar w:fldCharType="end"/>
            </w:r>
          </w:hyperlink>
        </w:p>
        <w:p w14:paraId="171E746A" w14:textId="5C0EF4AC" w:rsidR="009325C1" w:rsidRDefault="009325C1">
          <w:pPr>
            <w:pStyle w:val="TOC2"/>
            <w:rPr>
              <w:rFonts w:asciiTheme="minorHAnsi" w:eastAsiaTheme="minorEastAsia" w:hAnsiTheme="minorHAnsi"/>
              <w:noProof/>
              <w:kern w:val="2"/>
              <w:sz w:val="22"/>
              <w14:ligatures w14:val="standardContextual"/>
            </w:rPr>
          </w:pPr>
          <w:hyperlink w:anchor="_Toc168901322" w:history="1">
            <w:r w:rsidRPr="00C564D9">
              <w:rPr>
                <w:rStyle w:val="Hyperlink"/>
                <w:noProof/>
              </w:rPr>
              <w:t>9.2</w:t>
            </w:r>
            <w:r>
              <w:rPr>
                <w:rFonts w:asciiTheme="minorHAnsi" w:eastAsiaTheme="minorEastAsia" w:hAnsiTheme="minorHAnsi"/>
                <w:noProof/>
                <w:kern w:val="2"/>
                <w:sz w:val="22"/>
                <w14:ligatures w14:val="standardContextual"/>
              </w:rPr>
              <w:tab/>
            </w:r>
            <w:r w:rsidRPr="00C564D9">
              <w:rPr>
                <w:rStyle w:val="Hyperlink"/>
                <w:noProof/>
              </w:rPr>
              <w:t>SSP Input-Output Methods</w:t>
            </w:r>
            <w:r>
              <w:rPr>
                <w:noProof/>
                <w:webHidden/>
              </w:rPr>
              <w:tab/>
            </w:r>
            <w:r>
              <w:rPr>
                <w:noProof/>
                <w:webHidden/>
              </w:rPr>
              <w:fldChar w:fldCharType="begin"/>
            </w:r>
            <w:r>
              <w:rPr>
                <w:noProof/>
                <w:webHidden/>
              </w:rPr>
              <w:instrText xml:space="preserve"> PAGEREF _Toc168901322 \h </w:instrText>
            </w:r>
            <w:r>
              <w:rPr>
                <w:noProof/>
                <w:webHidden/>
              </w:rPr>
            </w:r>
            <w:r>
              <w:rPr>
                <w:noProof/>
                <w:webHidden/>
              </w:rPr>
              <w:fldChar w:fldCharType="separate"/>
            </w:r>
            <w:r>
              <w:rPr>
                <w:noProof/>
                <w:webHidden/>
              </w:rPr>
              <w:t>11</w:t>
            </w:r>
            <w:r>
              <w:rPr>
                <w:noProof/>
                <w:webHidden/>
              </w:rPr>
              <w:fldChar w:fldCharType="end"/>
            </w:r>
          </w:hyperlink>
        </w:p>
        <w:p w14:paraId="0664D20A" w14:textId="1A5B4942" w:rsidR="009325C1" w:rsidRDefault="009325C1">
          <w:pPr>
            <w:pStyle w:val="TOC2"/>
            <w:rPr>
              <w:rFonts w:asciiTheme="minorHAnsi" w:eastAsiaTheme="minorEastAsia" w:hAnsiTheme="minorHAnsi"/>
              <w:noProof/>
              <w:kern w:val="2"/>
              <w:sz w:val="22"/>
              <w14:ligatures w14:val="standardContextual"/>
            </w:rPr>
          </w:pPr>
          <w:hyperlink w:anchor="_Toc168901323" w:history="1">
            <w:r w:rsidRPr="00C564D9">
              <w:rPr>
                <w:rStyle w:val="Hyperlink"/>
                <w:noProof/>
              </w:rPr>
              <w:t>9.3</w:t>
            </w:r>
            <w:r>
              <w:rPr>
                <w:rFonts w:asciiTheme="minorHAnsi" w:eastAsiaTheme="minorEastAsia" w:hAnsiTheme="minorHAnsi"/>
                <w:noProof/>
                <w:kern w:val="2"/>
                <w:sz w:val="22"/>
                <w14:ligatures w14:val="standardContextual"/>
              </w:rPr>
              <w:tab/>
            </w:r>
            <w:r w:rsidRPr="00C564D9">
              <w:rPr>
                <w:rStyle w:val="Hyperlink"/>
                <w:noProof/>
              </w:rPr>
              <w:t>SSP Zeroization Methods</w:t>
            </w:r>
            <w:r>
              <w:rPr>
                <w:noProof/>
                <w:webHidden/>
              </w:rPr>
              <w:tab/>
            </w:r>
            <w:r>
              <w:rPr>
                <w:noProof/>
                <w:webHidden/>
              </w:rPr>
              <w:fldChar w:fldCharType="begin"/>
            </w:r>
            <w:r>
              <w:rPr>
                <w:noProof/>
                <w:webHidden/>
              </w:rPr>
              <w:instrText xml:space="preserve"> PAGEREF _Toc168901323 \h </w:instrText>
            </w:r>
            <w:r>
              <w:rPr>
                <w:noProof/>
                <w:webHidden/>
              </w:rPr>
            </w:r>
            <w:r>
              <w:rPr>
                <w:noProof/>
                <w:webHidden/>
              </w:rPr>
              <w:fldChar w:fldCharType="separate"/>
            </w:r>
            <w:r>
              <w:rPr>
                <w:noProof/>
                <w:webHidden/>
              </w:rPr>
              <w:t>11</w:t>
            </w:r>
            <w:r>
              <w:rPr>
                <w:noProof/>
                <w:webHidden/>
              </w:rPr>
              <w:fldChar w:fldCharType="end"/>
            </w:r>
          </w:hyperlink>
        </w:p>
        <w:p w14:paraId="64DA80B4" w14:textId="3469EBF0" w:rsidR="009325C1" w:rsidRDefault="009325C1">
          <w:pPr>
            <w:pStyle w:val="TOC2"/>
            <w:rPr>
              <w:rFonts w:asciiTheme="minorHAnsi" w:eastAsiaTheme="minorEastAsia" w:hAnsiTheme="minorHAnsi"/>
              <w:noProof/>
              <w:kern w:val="2"/>
              <w:sz w:val="22"/>
              <w14:ligatures w14:val="standardContextual"/>
            </w:rPr>
          </w:pPr>
          <w:hyperlink w:anchor="_Toc168901324" w:history="1">
            <w:r w:rsidRPr="00C564D9">
              <w:rPr>
                <w:rStyle w:val="Hyperlink"/>
                <w:noProof/>
              </w:rPr>
              <w:t>9.4</w:t>
            </w:r>
            <w:r>
              <w:rPr>
                <w:rFonts w:asciiTheme="minorHAnsi" w:eastAsiaTheme="minorEastAsia" w:hAnsiTheme="minorHAnsi"/>
                <w:noProof/>
                <w:kern w:val="2"/>
                <w:sz w:val="22"/>
                <w14:ligatures w14:val="standardContextual"/>
              </w:rPr>
              <w:tab/>
            </w:r>
            <w:r w:rsidRPr="00C564D9">
              <w:rPr>
                <w:rStyle w:val="Hyperlink"/>
                <w:noProof/>
              </w:rPr>
              <w:t>SSPs</w:t>
            </w:r>
            <w:r>
              <w:rPr>
                <w:noProof/>
                <w:webHidden/>
              </w:rPr>
              <w:tab/>
            </w:r>
            <w:r>
              <w:rPr>
                <w:noProof/>
                <w:webHidden/>
              </w:rPr>
              <w:fldChar w:fldCharType="begin"/>
            </w:r>
            <w:r>
              <w:rPr>
                <w:noProof/>
                <w:webHidden/>
              </w:rPr>
              <w:instrText xml:space="preserve"> PAGEREF _Toc168901324 \h </w:instrText>
            </w:r>
            <w:r>
              <w:rPr>
                <w:noProof/>
                <w:webHidden/>
              </w:rPr>
            </w:r>
            <w:r>
              <w:rPr>
                <w:noProof/>
                <w:webHidden/>
              </w:rPr>
              <w:fldChar w:fldCharType="separate"/>
            </w:r>
            <w:r>
              <w:rPr>
                <w:noProof/>
                <w:webHidden/>
              </w:rPr>
              <w:t>12</w:t>
            </w:r>
            <w:r>
              <w:rPr>
                <w:noProof/>
                <w:webHidden/>
              </w:rPr>
              <w:fldChar w:fldCharType="end"/>
            </w:r>
          </w:hyperlink>
        </w:p>
        <w:p w14:paraId="2D8866A3" w14:textId="1AC52428" w:rsidR="009325C1" w:rsidRDefault="009325C1">
          <w:pPr>
            <w:pStyle w:val="TOC1"/>
            <w:rPr>
              <w:rFonts w:asciiTheme="minorHAnsi" w:eastAsiaTheme="minorEastAsia" w:hAnsiTheme="minorHAnsi"/>
              <w:noProof/>
              <w:kern w:val="2"/>
              <w14:ligatures w14:val="standardContextual"/>
            </w:rPr>
          </w:pPr>
          <w:hyperlink w:anchor="_Toc168901325" w:history="1">
            <w:r w:rsidRPr="00C564D9">
              <w:rPr>
                <w:rStyle w:val="Hyperlink"/>
                <w:noProof/>
              </w:rPr>
              <w:t>10</w:t>
            </w:r>
            <w:r>
              <w:rPr>
                <w:rFonts w:asciiTheme="minorHAnsi" w:eastAsiaTheme="minorEastAsia" w:hAnsiTheme="minorHAnsi"/>
                <w:noProof/>
                <w:kern w:val="2"/>
                <w14:ligatures w14:val="standardContextual"/>
              </w:rPr>
              <w:tab/>
            </w:r>
            <w:r w:rsidRPr="00C564D9">
              <w:rPr>
                <w:rStyle w:val="Hyperlink"/>
                <w:noProof/>
              </w:rPr>
              <w:t>Self-Tests</w:t>
            </w:r>
            <w:r>
              <w:rPr>
                <w:noProof/>
                <w:webHidden/>
              </w:rPr>
              <w:tab/>
            </w:r>
            <w:r>
              <w:rPr>
                <w:noProof/>
                <w:webHidden/>
              </w:rPr>
              <w:fldChar w:fldCharType="begin"/>
            </w:r>
            <w:r>
              <w:rPr>
                <w:noProof/>
                <w:webHidden/>
              </w:rPr>
              <w:instrText xml:space="preserve"> PAGEREF _Toc168901325 \h </w:instrText>
            </w:r>
            <w:r>
              <w:rPr>
                <w:noProof/>
                <w:webHidden/>
              </w:rPr>
            </w:r>
            <w:r>
              <w:rPr>
                <w:noProof/>
                <w:webHidden/>
              </w:rPr>
              <w:fldChar w:fldCharType="separate"/>
            </w:r>
            <w:r>
              <w:rPr>
                <w:noProof/>
                <w:webHidden/>
              </w:rPr>
              <w:t>12</w:t>
            </w:r>
            <w:r>
              <w:rPr>
                <w:noProof/>
                <w:webHidden/>
              </w:rPr>
              <w:fldChar w:fldCharType="end"/>
            </w:r>
          </w:hyperlink>
        </w:p>
        <w:p w14:paraId="64D64E9C" w14:textId="04191363" w:rsidR="009325C1" w:rsidRDefault="009325C1">
          <w:pPr>
            <w:pStyle w:val="TOC2"/>
            <w:tabs>
              <w:tab w:val="left" w:pos="880"/>
            </w:tabs>
            <w:rPr>
              <w:rFonts w:asciiTheme="minorHAnsi" w:eastAsiaTheme="minorEastAsia" w:hAnsiTheme="minorHAnsi"/>
              <w:noProof/>
              <w:kern w:val="2"/>
              <w:sz w:val="22"/>
              <w14:ligatures w14:val="standardContextual"/>
            </w:rPr>
          </w:pPr>
          <w:hyperlink w:anchor="_Toc168901326" w:history="1">
            <w:r w:rsidRPr="00C564D9">
              <w:rPr>
                <w:rStyle w:val="Hyperlink"/>
                <w:noProof/>
              </w:rPr>
              <w:t>10.1</w:t>
            </w:r>
            <w:r>
              <w:rPr>
                <w:rFonts w:asciiTheme="minorHAnsi" w:eastAsiaTheme="minorEastAsia" w:hAnsiTheme="minorHAnsi"/>
                <w:noProof/>
                <w:kern w:val="2"/>
                <w:sz w:val="22"/>
                <w14:ligatures w14:val="standardContextual"/>
              </w:rPr>
              <w:tab/>
            </w:r>
            <w:r w:rsidRPr="00C564D9">
              <w:rPr>
                <w:rStyle w:val="Hyperlink"/>
                <w:noProof/>
              </w:rPr>
              <w:t>Pre-Operational Self-Tests</w:t>
            </w:r>
            <w:r>
              <w:rPr>
                <w:noProof/>
                <w:webHidden/>
              </w:rPr>
              <w:tab/>
            </w:r>
            <w:r>
              <w:rPr>
                <w:noProof/>
                <w:webHidden/>
              </w:rPr>
              <w:fldChar w:fldCharType="begin"/>
            </w:r>
            <w:r>
              <w:rPr>
                <w:noProof/>
                <w:webHidden/>
              </w:rPr>
              <w:instrText xml:space="preserve"> PAGEREF _Toc168901326 \h </w:instrText>
            </w:r>
            <w:r>
              <w:rPr>
                <w:noProof/>
                <w:webHidden/>
              </w:rPr>
            </w:r>
            <w:r>
              <w:rPr>
                <w:noProof/>
                <w:webHidden/>
              </w:rPr>
              <w:fldChar w:fldCharType="separate"/>
            </w:r>
            <w:r>
              <w:rPr>
                <w:noProof/>
                <w:webHidden/>
              </w:rPr>
              <w:t>12</w:t>
            </w:r>
            <w:r>
              <w:rPr>
                <w:noProof/>
                <w:webHidden/>
              </w:rPr>
              <w:fldChar w:fldCharType="end"/>
            </w:r>
          </w:hyperlink>
        </w:p>
        <w:p w14:paraId="0C9296E2" w14:textId="11700E3D" w:rsidR="009325C1" w:rsidRDefault="009325C1">
          <w:pPr>
            <w:pStyle w:val="TOC2"/>
            <w:tabs>
              <w:tab w:val="left" w:pos="880"/>
            </w:tabs>
            <w:rPr>
              <w:rFonts w:asciiTheme="minorHAnsi" w:eastAsiaTheme="minorEastAsia" w:hAnsiTheme="minorHAnsi"/>
              <w:noProof/>
              <w:kern w:val="2"/>
              <w:sz w:val="22"/>
              <w14:ligatures w14:val="standardContextual"/>
            </w:rPr>
          </w:pPr>
          <w:hyperlink w:anchor="_Toc168901327" w:history="1">
            <w:r w:rsidRPr="00C564D9">
              <w:rPr>
                <w:rStyle w:val="Hyperlink"/>
                <w:noProof/>
              </w:rPr>
              <w:t>10.2</w:t>
            </w:r>
            <w:r>
              <w:rPr>
                <w:rFonts w:asciiTheme="minorHAnsi" w:eastAsiaTheme="minorEastAsia" w:hAnsiTheme="minorHAnsi"/>
                <w:noProof/>
                <w:kern w:val="2"/>
                <w:sz w:val="22"/>
                <w14:ligatures w14:val="standardContextual"/>
              </w:rPr>
              <w:tab/>
            </w:r>
            <w:r w:rsidRPr="00C564D9">
              <w:rPr>
                <w:rStyle w:val="Hyperlink"/>
                <w:noProof/>
              </w:rPr>
              <w:t>Conditional Self-Tests</w:t>
            </w:r>
            <w:r>
              <w:rPr>
                <w:noProof/>
                <w:webHidden/>
              </w:rPr>
              <w:tab/>
            </w:r>
            <w:r>
              <w:rPr>
                <w:noProof/>
                <w:webHidden/>
              </w:rPr>
              <w:fldChar w:fldCharType="begin"/>
            </w:r>
            <w:r>
              <w:rPr>
                <w:noProof/>
                <w:webHidden/>
              </w:rPr>
              <w:instrText xml:space="preserve"> PAGEREF _Toc168901327 \h </w:instrText>
            </w:r>
            <w:r>
              <w:rPr>
                <w:noProof/>
                <w:webHidden/>
              </w:rPr>
            </w:r>
            <w:r>
              <w:rPr>
                <w:noProof/>
                <w:webHidden/>
              </w:rPr>
              <w:fldChar w:fldCharType="separate"/>
            </w:r>
            <w:r>
              <w:rPr>
                <w:noProof/>
                <w:webHidden/>
              </w:rPr>
              <w:t>12</w:t>
            </w:r>
            <w:r>
              <w:rPr>
                <w:noProof/>
                <w:webHidden/>
              </w:rPr>
              <w:fldChar w:fldCharType="end"/>
            </w:r>
          </w:hyperlink>
        </w:p>
        <w:p w14:paraId="6EB31844" w14:textId="0E08F1CE" w:rsidR="009325C1" w:rsidRDefault="009325C1">
          <w:pPr>
            <w:pStyle w:val="TOC2"/>
            <w:tabs>
              <w:tab w:val="left" w:pos="880"/>
            </w:tabs>
            <w:rPr>
              <w:rFonts w:asciiTheme="minorHAnsi" w:eastAsiaTheme="minorEastAsia" w:hAnsiTheme="minorHAnsi"/>
              <w:noProof/>
              <w:kern w:val="2"/>
              <w:sz w:val="22"/>
              <w14:ligatures w14:val="standardContextual"/>
            </w:rPr>
          </w:pPr>
          <w:hyperlink w:anchor="_Toc168901328" w:history="1">
            <w:r w:rsidRPr="00C564D9">
              <w:rPr>
                <w:rStyle w:val="Hyperlink"/>
                <w:noProof/>
              </w:rPr>
              <w:t>10.3</w:t>
            </w:r>
            <w:r>
              <w:rPr>
                <w:rFonts w:asciiTheme="minorHAnsi" w:eastAsiaTheme="minorEastAsia" w:hAnsiTheme="minorHAnsi"/>
                <w:noProof/>
                <w:kern w:val="2"/>
                <w:sz w:val="22"/>
                <w14:ligatures w14:val="standardContextual"/>
              </w:rPr>
              <w:tab/>
            </w:r>
            <w:r w:rsidRPr="00C564D9">
              <w:rPr>
                <w:rStyle w:val="Hyperlink"/>
                <w:noProof/>
              </w:rPr>
              <w:t>Periodic Self-Test Information</w:t>
            </w:r>
            <w:r>
              <w:rPr>
                <w:noProof/>
                <w:webHidden/>
              </w:rPr>
              <w:tab/>
            </w:r>
            <w:r>
              <w:rPr>
                <w:noProof/>
                <w:webHidden/>
              </w:rPr>
              <w:fldChar w:fldCharType="begin"/>
            </w:r>
            <w:r>
              <w:rPr>
                <w:noProof/>
                <w:webHidden/>
              </w:rPr>
              <w:instrText xml:space="preserve"> PAGEREF _Toc168901328 \h </w:instrText>
            </w:r>
            <w:r>
              <w:rPr>
                <w:noProof/>
                <w:webHidden/>
              </w:rPr>
            </w:r>
            <w:r>
              <w:rPr>
                <w:noProof/>
                <w:webHidden/>
              </w:rPr>
              <w:fldChar w:fldCharType="separate"/>
            </w:r>
            <w:r>
              <w:rPr>
                <w:noProof/>
                <w:webHidden/>
              </w:rPr>
              <w:t>13</w:t>
            </w:r>
            <w:r>
              <w:rPr>
                <w:noProof/>
                <w:webHidden/>
              </w:rPr>
              <w:fldChar w:fldCharType="end"/>
            </w:r>
          </w:hyperlink>
        </w:p>
        <w:p w14:paraId="67B6E36F" w14:textId="457DE256" w:rsidR="009325C1" w:rsidRDefault="009325C1">
          <w:pPr>
            <w:pStyle w:val="TOC2"/>
            <w:tabs>
              <w:tab w:val="left" w:pos="880"/>
            </w:tabs>
            <w:rPr>
              <w:rFonts w:asciiTheme="minorHAnsi" w:eastAsiaTheme="minorEastAsia" w:hAnsiTheme="minorHAnsi"/>
              <w:noProof/>
              <w:kern w:val="2"/>
              <w:sz w:val="22"/>
              <w14:ligatures w14:val="standardContextual"/>
            </w:rPr>
          </w:pPr>
          <w:hyperlink w:anchor="_Toc168901329" w:history="1">
            <w:r w:rsidRPr="00C564D9">
              <w:rPr>
                <w:rStyle w:val="Hyperlink"/>
                <w:noProof/>
              </w:rPr>
              <w:t>10.4</w:t>
            </w:r>
            <w:r>
              <w:rPr>
                <w:rFonts w:asciiTheme="minorHAnsi" w:eastAsiaTheme="minorEastAsia" w:hAnsiTheme="minorHAnsi"/>
                <w:noProof/>
                <w:kern w:val="2"/>
                <w:sz w:val="22"/>
                <w14:ligatures w14:val="standardContextual"/>
              </w:rPr>
              <w:tab/>
            </w:r>
            <w:r w:rsidRPr="00C564D9">
              <w:rPr>
                <w:rStyle w:val="Hyperlink"/>
                <w:noProof/>
              </w:rPr>
              <w:t>Error States</w:t>
            </w:r>
            <w:r>
              <w:rPr>
                <w:noProof/>
                <w:webHidden/>
              </w:rPr>
              <w:tab/>
            </w:r>
            <w:r>
              <w:rPr>
                <w:noProof/>
                <w:webHidden/>
              </w:rPr>
              <w:fldChar w:fldCharType="begin"/>
            </w:r>
            <w:r>
              <w:rPr>
                <w:noProof/>
                <w:webHidden/>
              </w:rPr>
              <w:instrText xml:space="preserve"> PAGEREF _Toc168901329 \h </w:instrText>
            </w:r>
            <w:r>
              <w:rPr>
                <w:noProof/>
                <w:webHidden/>
              </w:rPr>
            </w:r>
            <w:r>
              <w:rPr>
                <w:noProof/>
                <w:webHidden/>
              </w:rPr>
              <w:fldChar w:fldCharType="separate"/>
            </w:r>
            <w:r>
              <w:rPr>
                <w:noProof/>
                <w:webHidden/>
              </w:rPr>
              <w:t>13</w:t>
            </w:r>
            <w:r>
              <w:rPr>
                <w:noProof/>
                <w:webHidden/>
              </w:rPr>
              <w:fldChar w:fldCharType="end"/>
            </w:r>
          </w:hyperlink>
        </w:p>
        <w:p w14:paraId="6E40078B" w14:textId="4679AE85" w:rsidR="009325C1" w:rsidRDefault="009325C1">
          <w:pPr>
            <w:pStyle w:val="TOC2"/>
            <w:tabs>
              <w:tab w:val="left" w:pos="880"/>
            </w:tabs>
            <w:rPr>
              <w:rFonts w:asciiTheme="minorHAnsi" w:eastAsiaTheme="minorEastAsia" w:hAnsiTheme="minorHAnsi"/>
              <w:noProof/>
              <w:kern w:val="2"/>
              <w:sz w:val="22"/>
              <w14:ligatures w14:val="standardContextual"/>
            </w:rPr>
          </w:pPr>
          <w:hyperlink w:anchor="_Toc168901330" w:history="1">
            <w:r w:rsidRPr="00C564D9">
              <w:rPr>
                <w:rStyle w:val="Hyperlink"/>
                <w:noProof/>
              </w:rPr>
              <w:t>10.5</w:t>
            </w:r>
            <w:r>
              <w:rPr>
                <w:rFonts w:asciiTheme="minorHAnsi" w:eastAsiaTheme="minorEastAsia" w:hAnsiTheme="minorHAnsi"/>
                <w:noProof/>
                <w:kern w:val="2"/>
                <w:sz w:val="22"/>
                <w14:ligatures w14:val="standardContextual"/>
              </w:rPr>
              <w:tab/>
            </w:r>
            <w:r w:rsidRPr="00C564D9">
              <w:rPr>
                <w:rStyle w:val="Hyperlink"/>
                <w:noProof/>
              </w:rPr>
              <w:t>Operator Initiation of Self-Tests</w:t>
            </w:r>
            <w:r>
              <w:rPr>
                <w:noProof/>
                <w:webHidden/>
              </w:rPr>
              <w:tab/>
            </w:r>
            <w:r>
              <w:rPr>
                <w:noProof/>
                <w:webHidden/>
              </w:rPr>
              <w:fldChar w:fldCharType="begin"/>
            </w:r>
            <w:r>
              <w:rPr>
                <w:noProof/>
                <w:webHidden/>
              </w:rPr>
              <w:instrText xml:space="preserve"> PAGEREF _Toc168901330 \h </w:instrText>
            </w:r>
            <w:r>
              <w:rPr>
                <w:noProof/>
                <w:webHidden/>
              </w:rPr>
            </w:r>
            <w:r>
              <w:rPr>
                <w:noProof/>
                <w:webHidden/>
              </w:rPr>
              <w:fldChar w:fldCharType="separate"/>
            </w:r>
            <w:r>
              <w:rPr>
                <w:noProof/>
                <w:webHidden/>
              </w:rPr>
              <w:t>13</w:t>
            </w:r>
            <w:r>
              <w:rPr>
                <w:noProof/>
                <w:webHidden/>
              </w:rPr>
              <w:fldChar w:fldCharType="end"/>
            </w:r>
          </w:hyperlink>
        </w:p>
        <w:p w14:paraId="296E40C1" w14:textId="099F4B04" w:rsidR="009325C1" w:rsidRDefault="009325C1">
          <w:pPr>
            <w:pStyle w:val="TOC1"/>
            <w:rPr>
              <w:rFonts w:asciiTheme="minorHAnsi" w:eastAsiaTheme="minorEastAsia" w:hAnsiTheme="minorHAnsi"/>
              <w:noProof/>
              <w:kern w:val="2"/>
              <w14:ligatures w14:val="standardContextual"/>
            </w:rPr>
          </w:pPr>
          <w:hyperlink w:anchor="_Toc168901331" w:history="1">
            <w:r w:rsidRPr="00C564D9">
              <w:rPr>
                <w:rStyle w:val="Hyperlink"/>
                <w:noProof/>
              </w:rPr>
              <w:t>11</w:t>
            </w:r>
            <w:r>
              <w:rPr>
                <w:rFonts w:asciiTheme="minorHAnsi" w:eastAsiaTheme="minorEastAsia" w:hAnsiTheme="minorHAnsi"/>
                <w:noProof/>
                <w:kern w:val="2"/>
                <w14:ligatures w14:val="standardContextual"/>
              </w:rPr>
              <w:tab/>
            </w:r>
            <w:r w:rsidRPr="00C564D9">
              <w:rPr>
                <w:rStyle w:val="Hyperlink"/>
                <w:noProof/>
              </w:rPr>
              <w:t>Life-Cycle Assurance</w:t>
            </w:r>
            <w:r>
              <w:rPr>
                <w:noProof/>
                <w:webHidden/>
              </w:rPr>
              <w:tab/>
            </w:r>
            <w:r>
              <w:rPr>
                <w:noProof/>
                <w:webHidden/>
              </w:rPr>
              <w:fldChar w:fldCharType="begin"/>
            </w:r>
            <w:r>
              <w:rPr>
                <w:noProof/>
                <w:webHidden/>
              </w:rPr>
              <w:instrText xml:space="preserve"> PAGEREF _Toc168901331 \h </w:instrText>
            </w:r>
            <w:r>
              <w:rPr>
                <w:noProof/>
                <w:webHidden/>
              </w:rPr>
            </w:r>
            <w:r>
              <w:rPr>
                <w:noProof/>
                <w:webHidden/>
              </w:rPr>
              <w:fldChar w:fldCharType="separate"/>
            </w:r>
            <w:r>
              <w:rPr>
                <w:noProof/>
                <w:webHidden/>
              </w:rPr>
              <w:t>13</w:t>
            </w:r>
            <w:r>
              <w:rPr>
                <w:noProof/>
                <w:webHidden/>
              </w:rPr>
              <w:fldChar w:fldCharType="end"/>
            </w:r>
          </w:hyperlink>
        </w:p>
        <w:p w14:paraId="05B6FD44" w14:textId="54281760" w:rsidR="009325C1" w:rsidRDefault="009325C1">
          <w:pPr>
            <w:pStyle w:val="TOC2"/>
            <w:tabs>
              <w:tab w:val="left" w:pos="880"/>
            </w:tabs>
            <w:rPr>
              <w:rFonts w:asciiTheme="minorHAnsi" w:eastAsiaTheme="minorEastAsia" w:hAnsiTheme="minorHAnsi"/>
              <w:noProof/>
              <w:kern w:val="2"/>
              <w:sz w:val="22"/>
              <w14:ligatures w14:val="standardContextual"/>
            </w:rPr>
          </w:pPr>
          <w:hyperlink w:anchor="_Toc168901332" w:history="1">
            <w:r w:rsidRPr="00C564D9">
              <w:rPr>
                <w:rStyle w:val="Hyperlink"/>
                <w:noProof/>
              </w:rPr>
              <w:t>11.1</w:t>
            </w:r>
            <w:r>
              <w:rPr>
                <w:rFonts w:asciiTheme="minorHAnsi" w:eastAsiaTheme="minorEastAsia" w:hAnsiTheme="minorHAnsi"/>
                <w:noProof/>
                <w:kern w:val="2"/>
                <w:sz w:val="22"/>
                <w14:ligatures w14:val="standardContextual"/>
              </w:rPr>
              <w:tab/>
            </w:r>
            <w:r w:rsidRPr="00C564D9">
              <w:rPr>
                <w:rStyle w:val="Hyperlink"/>
                <w:noProof/>
              </w:rPr>
              <w:t>Installation, Initialization, and Startup Procedures</w:t>
            </w:r>
            <w:r>
              <w:rPr>
                <w:noProof/>
                <w:webHidden/>
              </w:rPr>
              <w:tab/>
            </w:r>
            <w:r>
              <w:rPr>
                <w:noProof/>
                <w:webHidden/>
              </w:rPr>
              <w:fldChar w:fldCharType="begin"/>
            </w:r>
            <w:r>
              <w:rPr>
                <w:noProof/>
                <w:webHidden/>
              </w:rPr>
              <w:instrText xml:space="preserve"> PAGEREF _Toc168901332 \h </w:instrText>
            </w:r>
            <w:r>
              <w:rPr>
                <w:noProof/>
                <w:webHidden/>
              </w:rPr>
            </w:r>
            <w:r>
              <w:rPr>
                <w:noProof/>
                <w:webHidden/>
              </w:rPr>
              <w:fldChar w:fldCharType="separate"/>
            </w:r>
            <w:r>
              <w:rPr>
                <w:noProof/>
                <w:webHidden/>
              </w:rPr>
              <w:t>13</w:t>
            </w:r>
            <w:r>
              <w:rPr>
                <w:noProof/>
                <w:webHidden/>
              </w:rPr>
              <w:fldChar w:fldCharType="end"/>
            </w:r>
          </w:hyperlink>
        </w:p>
        <w:p w14:paraId="581EC250" w14:textId="5619EAA2" w:rsidR="009325C1" w:rsidRDefault="009325C1">
          <w:pPr>
            <w:pStyle w:val="TOC2"/>
            <w:tabs>
              <w:tab w:val="left" w:pos="880"/>
            </w:tabs>
            <w:rPr>
              <w:rFonts w:asciiTheme="minorHAnsi" w:eastAsiaTheme="minorEastAsia" w:hAnsiTheme="minorHAnsi"/>
              <w:noProof/>
              <w:kern w:val="2"/>
              <w:sz w:val="22"/>
              <w14:ligatures w14:val="standardContextual"/>
            </w:rPr>
          </w:pPr>
          <w:hyperlink w:anchor="_Toc168901333" w:history="1">
            <w:r w:rsidRPr="00C564D9">
              <w:rPr>
                <w:rStyle w:val="Hyperlink"/>
                <w:noProof/>
              </w:rPr>
              <w:t>11.2</w:t>
            </w:r>
            <w:r>
              <w:rPr>
                <w:rFonts w:asciiTheme="minorHAnsi" w:eastAsiaTheme="minorEastAsia" w:hAnsiTheme="minorHAnsi"/>
                <w:noProof/>
                <w:kern w:val="2"/>
                <w:sz w:val="22"/>
                <w14:ligatures w14:val="standardContextual"/>
              </w:rPr>
              <w:tab/>
            </w:r>
            <w:r w:rsidRPr="00C564D9">
              <w:rPr>
                <w:rStyle w:val="Hyperlink"/>
                <w:noProof/>
              </w:rPr>
              <w:t>Administrator Guidance</w:t>
            </w:r>
            <w:r>
              <w:rPr>
                <w:noProof/>
                <w:webHidden/>
              </w:rPr>
              <w:tab/>
            </w:r>
            <w:r>
              <w:rPr>
                <w:noProof/>
                <w:webHidden/>
              </w:rPr>
              <w:fldChar w:fldCharType="begin"/>
            </w:r>
            <w:r>
              <w:rPr>
                <w:noProof/>
                <w:webHidden/>
              </w:rPr>
              <w:instrText xml:space="preserve"> PAGEREF _Toc168901333 \h </w:instrText>
            </w:r>
            <w:r>
              <w:rPr>
                <w:noProof/>
                <w:webHidden/>
              </w:rPr>
            </w:r>
            <w:r>
              <w:rPr>
                <w:noProof/>
                <w:webHidden/>
              </w:rPr>
              <w:fldChar w:fldCharType="separate"/>
            </w:r>
            <w:r>
              <w:rPr>
                <w:noProof/>
                <w:webHidden/>
              </w:rPr>
              <w:t>13</w:t>
            </w:r>
            <w:r>
              <w:rPr>
                <w:noProof/>
                <w:webHidden/>
              </w:rPr>
              <w:fldChar w:fldCharType="end"/>
            </w:r>
          </w:hyperlink>
        </w:p>
        <w:p w14:paraId="2F116223" w14:textId="0F8ED634" w:rsidR="009325C1" w:rsidRDefault="009325C1">
          <w:pPr>
            <w:pStyle w:val="TOC2"/>
            <w:tabs>
              <w:tab w:val="left" w:pos="880"/>
            </w:tabs>
            <w:rPr>
              <w:rFonts w:asciiTheme="minorHAnsi" w:eastAsiaTheme="minorEastAsia" w:hAnsiTheme="minorHAnsi"/>
              <w:noProof/>
              <w:kern w:val="2"/>
              <w:sz w:val="22"/>
              <w14:ligatures w14:val="standardContextual"/>
            </w:rPr>
          </w:pPr>
          <w:hyperlink w:anchor="_Toc168901334" w:history="1">
            <w:r w:rsidRPr="00C564D9">
              <w:rPr>
                <w:rStyle w:val="Hyperlink"/>
                <w:noProof/>
              </w:rPr>
              <w:t>11.3</w:t>
            </w:r>
            <w:r>
              <w:rPr>
                <w:rFonts w:asciiTheme="minorHAnsi" w:eastAsiaTheme="minorEastAsia" w:hAnsiTheme="minorHAnsi"/>
                <w:noProof/>
                <w:kern w:val="2"/>
                <w:sz w:val="22"/>
                <w14:ligatures w14:val="standardContextual"/>
              </w:rPr>
              <w:tab/>
            </w:r>
            <w:r w:rsidRPr="00C564D9">
              <w:rPr>
                <w:rStyle w:val="Hyperlink"/>
                <w:noProof/>
              </w:rPr>
              <w:t>Non-Administrator Guidance</w:t>
            </w:r>
            <w:r>
              <w:rPr>
                <w:noProof/>
                <w:webHidden/>
              </w:rPr>
              <w:tab/>
            </w:r>
            <w:r>
              <w:rPr>
                <w:noProof/>
                <w:webHidden/>
              </w:rPr>
              <w:fldChar w:fldCharType="begin"/>
            </w:r>
            <w:r>
              <w:rPr>
                <w:noProof/>
                <w:webHidden/>
              </w:rPr>
              <w:instrText xml:space="preserve"> PAGEREF _Toc168901334 \h </w:instrText>
            </w:r>
            <w:r>
              <w:rPr>
                <w:noProof/>
                <w:webHidden/>
              </w:rPr>
            </w:r>
            <w:r>
              <w:rPr>
                <w:noProof/>
                <w:webHidden/>
              </w:rPr>
              <w:fldChar w:fldCharType="separate"/>
            </w:r>
            <w:r>
              <w:rPr>
                <w:noProof/>
                <w:webHidden/>
              </w:rPr>
              <w:t>14</w:t>
            </w:r>
            <w:r>
              <w:rPr>
                <w:noProof/>
                <w:webHidden/>
              </w:rPr>
              <w:fldChar w:fldCharType="end"/>
            </w:r>
          </w:hyperlink>
        </w:p>
        <w:p w14:paraId="48EEA1D8" w14:textId="0D5B886F" w:rsidR="009325C1" w:rsidRDefault="009325C1">
          <w:pPr>
            <w:pStyle w:val="TOC2"/>
            <w:tabs>
              <w:tab w:val="left" w:pos="880"/>
            </w:tabs>
            <w:rPr>
              <w:rFonts w:asciiTheme="minorHAnsi" w:eastAsiaTheme="minorEastAsia" w:hAnsiTheme="minorHAnsi"/>
              <w:noProof/>
              <w:kern w:val="2"/>
              <w:sz w:val="22"/>
              <w14:ligatures w14:val="standardContextual"/>
            </w:rPr>
          </w:pPr>
          <w:hyperlink w:anchor="_Toc168901335" w:history="1">
            <w:r w:rsidRPr="00C564D9">
              <w:rPr>
                <w:rStyle w:val="Hyperlink"/>
                <w:noProof/>
              </w:rPr>
              <w:t>11.4</w:t>
            </w:r>
            <w:r>
              <w:rPr>
                <w:rFonts w:asciiTheme="minorHAnsi" w:eastAsiaTheme="minorEastAsia" w:hAnsiTheme="minorHAnsi"/>
                <w:noProof/>
                <w:kern w:val="2"/>
                <w:sz w:val="22"/>
                <w14:ligatures w14:val="standardContextual"/>
              </w:rPr>
              <w:tab/>
            </w:r>
            <w:r w:rsidRPr="00C564D9">
              <w:rPr>
                <w:rStyle w:val="Hyperlink"/>
                <w:noProof/>
              </w:rPr>
              <w:t>Design and Rules</w:t>
            </w:r>
            <w:r>
              <w:rPr>
                <w:noProof/>
                <w:webHidden/>
              </w:rPr>
              <w:tab/>
            </w:r>
            <w:r>
              <w:rPr>
                <w:noProof/>
                <w:webHidden/>
              </w:rPr>
              <w:fldChar w:fldCharType="begin"/>
            </w:r>
            <w:r>
              <w:rPr>
                <w:noProof/>
                <w:webHidden/>
              </w:rPr>
              <w:instrText xml:space="preserve"> PAGEREF _Toc168901335 \h </w:instrText>
            </w:r>
            <w:r>
              <w:rPr>
                <w:noProof/>
                <w:webHidden/>
              </w:rPr>
            </w:r>
            <w:r>
              <w:rPr>
                <w:noProof/>
                <w:webHidden/>
              </w:rPr>
              <w:fldChar w:fldCharType="separate"/>
            </w:r>
            <w:r>
              <w:rPr>
                <w:noProof/>
                <w:webHidden/>
              </w:rPr>
              <w:t>14</w:t>
            </w:r>
            <w:r>
              <w:rPr>
                <w:noProof/>
                <w:webHidden/>
              </w:rPr>
              <w:fldChar w:fldCharType="end"/>
            </w:r>
          </w:hyperlink>
        </w:p>
        <w:p w14:paraId="05C3C01A" w14:textId="0E796CFA" w:rsidR="009325C1" w:rsidRDefault="009325C1">
          <w:pPr>
            <w:pStyle w:val="TOC2"/>
            <w:tabs>
              <w:tab w:val="left" w:pos="880"/>
            </w:tabs>
            <w:rPr>
              <w:rFonts w:asciiTheme="minorHAnsi" w:eastAsiaTheme="minorEastAsia" w:hAnsiTheme="minorHAnsi"/>
              <w:noProof/>
              <w:kern w:val="2"/>
              <w:sz w:val="22"/>
              <w14:ligatures w14:val="standardContextual"/>
            </w:rPr>
          </w:pPr>
          <w:hyperlink w:anchor="_Toc168901336" w:history="1">
            <w:r w:rsidRPr="00C564D9">
              <w:rPr>
                <w:rStyle w:val="Hyperlink"/>
                <w:noProof/>
              </w:rPr>
              <w:t>11.5</w:t>
            </w:r>
            <w:r>
              <w:rPr>
                <w:rFonts w:asciiTheme="minorHAnsi" w:eastAsiaTheme="minorEastAsia" w:hAnsiTheme="minorHAnsi"/>
                <w:noProof/>
                <w:kern w:val="2"/>
                <w:sz w:val="22"/>
                <w14:ligatures w14:val="standardContextual"/>
              </w:rPr>
              <w:tab/>
            </w:r>
            <w:r w:rsidRPr="00C564D9">
              <w:rPr>
                <w:rStyle w:val="Hyperlink"/>
                <w:noProof/>
              </w:rPr>
              <w:t>End of Life [O]</w:t>
            </w:r>
            <w:r>
              <w:rPr>
                <w:noProof/>
                <w:webHidden/>
              </w:rPr>
              <w:tab/>
            </w:r>
            <w:r>
              <w:rPr>
                <w:noProof/>
                <w:webHidden/>
              </w:rPr>
              <w:fldChar w:fldCharType="begin"/>
            </w:r>
            <w:r>
              <w:rPr>
                <w:noProof/>
                <w:webHidden/>
              </w:rPr>
              <w:instrText xml:space="preserve"> PAGEREF _Toc168901336 \h </w:instrText>
            </w:r>
            <w:r>
              <w:rPr>
                <w:noProof/>
                <w:webHidden/>
              </w:rPr>
            </w:r>
            <w:r>
              <w:rPr>
                <w:noProof/>
                <w:webHidden/>
              </w:rPr>
              <w:fldChar w:fldCharType="separate"/>
            </w:r>
            <w:r>
              <w:rPr>
                <w:noProof/>
                <w:webHidden/>
              </w:rPr>
              <w:t>14</w:t>
            </w:r>
            <w:r>
              <w:rPr>
                <w:noProof/>
                <w:webHidden/>
              </w:rPr>
              <w:fldChar w:fldCharType="end"/>
            </w:r>
          </w:hyperlink>
        </w:p>
        <w:p w14:paraId="41AD56C0" w14:textId="1DA86337" w:rsidR="009325C1" w:rsidRDefault="009325C1">
          <w:pPr>
            <w:pStyle w:val="TOC1"/>
            <w:rPr>
              <w:rFonts w:asciiTheme="minorHAnsi" w:eastAsiaTheme="minorEastAsia" w:hAnsiTheme="minorHAnsi"/>
              <w:noProof/>
              <w:kern w:val="2"/>
              <w14:ligatures w14:val="standardContextual"/>
            </w:rPr>
          </w:pPr>
          <w:hyperlink w:anchor="_Toc168901337" w:history="1">
            <w:r w:rsidRPr="00C564D9">
              <w:rPr>
                <w:rStyle w:val="Hyperlink"/>
                <w:noProof/>
              </w:rPr>
              <w:t>12</w:t>
            </w:r>
            <w:r>
              <w:rPr>
                <w:rFonts w:asciiTheme="minorHAnsi" w:eastAsiaTheme="minorEastAsia" w:hAnsiTheme="minorHAnsi"/>
                <w:noProof/>
                <w:kern w:val="2"/>
                <w14:ligatures w14:val="standardContextual"/>
              </w:rPr>
              <w:tab/>
            </w:r>
            <w:r w:rsidRPr="00C564D9">
              <w:rPr>
                <w:rStyle w:val="Hyperlink"/>
                <w:noProof/>
              </w:rPr>
              <w:t>Mitigation of Other Attacks</w:t>
            </w:r>
            <w:r>
              <w:rPr>
                <w:noProof/>
                <w:webHidden/>
              </w:rPr>
              <w:tab/>
            </w:r>
            <w:r>
              <w:rPr>
                <w:noProof/>
                <w:webHidden/>
              </w:rPr>
              <w:fldChar w:fldCharType="begin"/>
            </w:r>
            <w:r>
              <w:rPr>
                <w:noProof/>
                <w:webHidden/>
              </w:rPr>
              <w:instrText xml:space="preserve"> PAGEREF _Toc168901337 \h </w:instrText>
            </w:r>
            <w:r>
              <w:rPr>
                <w:noProof/>
                <w:webHidden/>
              </w:rPr>
            </w:r>
            <w:r>
              <w:rPr>
                <w:noProof/>
                <w:webHidden/>
              </w:rPr>
              <w:fldChar w:fldCharType="separate"/>
            </w:r>
            <w:r>
              <w:rPr>
                <w:noProof/>
                <w:webHidden/>
              </w:rPr>
              <w:t>14</w:t>
            </w:r>
            <w:r>
              <w:rPr>
                <w:noProof/>
                <w:webHidden/>
              </w:rPr>
              <w:fldChar w:fldCharType="end"/>
            </w:r>
          </w:hyperlink>
        </w:p>
        <w:p w14:paraId="31E5CB28" w14:textId="4EFDCFF9" w:rsidR="009325C1" w:rsidRDefault="009325C1">
          <w:pPr>
            <w:pStyle w:val="TOC2"/>
            <w:tabs>
              <w:tab w:val="left" w:pos="880"/>
            </w:tabs>
            <w:rPr>
              <w:rFonts w:asciiTheme="minorHAnsi" w:eastAsiaTheme="minorEastAsia" w:hAnsiTheme="minorHAnsi"/>
              <w:noProof/>
              <w:kern w:val="2"/>
              <w:sz w:val="22"/>
              <w14:ligatures w14:val="standardContextual"/>
            </w:rPr>
          </w:pPr>
          <w:hyperlink w:anchor="_Toc168901338" w:history="1">
            <w:r w:rsidRPr="00C564D9">
              <w:rPr>
                <w:rStyle w:val="Hyperlink"/>
                <w:noProof/>
              </w:rPr>
              <w:t>12.1</w:t>
            </w:r>
            <w:r>
              <w:rPr>
                <w:rFonts w:asciiTheme="minorHAnsi" w:eastAsiaTheme="minorEastAsia" w:hAnsiTheme="minorHAnsi"/>
                <w:noProof/>
                <w:kern w:val="2"/>
                <w:sz w:val="22"/>
                <w14:ligatures w14:val="standardContextual"/>
              </w:rPr>
              <w:tab/>
            </w:r>
            <w:r w:rsidRPr="00C564D9">
              <w:rPr>
                <w:rStyle w:val="Hyperlink"/>
                <w:noProof/>
              </w:rPr>
              <w:t>Attack List [O]</w:t>
            </w:r>
            <w:r>
              <w:rPr>
                <w:noProof/>
                <w:webHidden/>
              </w:rPr>
              <w:tab/>
            </w:r>
            <w:r>
              <w:rPr>
                <w:noProof/>
                <w:webHidden/>
              </w:rPr>
              <w:fldChar w:fldCharType="begin"/>
            </w:r>
            <w:r>
              <w:rPr>
                <w:noProof/>
                <w:webHidden/>
              </w:rPr>
              <w:instrText xml:space="preserve"> PAGEREF _Toc168901338 \h </w:instrText>
            </w:r>
            <w:r>
              <w:rPr>
                <w:noProof/>
                <w:webHidden/>
              </w:rPr>
            </w:r>
            <w:r>
              <w:rPr>
                <w:noProof/>
                <w:webHidden/>
              </w:rPr>
              <w:fldChar w:fldCharType="separate"/>
            </w:r>
            <w:r>
              <w:rPr>
                <w:noProof/>
                <w:webHidden/>
              </w:rPr>
              <w:t>14</w:t>
            </w:r>
            <w:r>
              <w:rPr>
                <w:noProof/>
                <w:webHidden/>
              </w:rPr>
              <w:fldChar w:fldCharType="end"/>
            </w:r>
          </w:hyperlink>
        </w:p>
        <w:p w14:paraId="57AF9B57" w14:textId="5CD5A3D4" w:rsidR="009325C1" w:rsidRDefault="009325C1">
          <w:pPr>
            <w:pStyle w:val="TOC2"/>
            <w:tabs>
              <w:tab w:val="left" w:pos="880"/>
            </w:tabs>
            <w:rPr>
              <w:rFonts w:asciiTheme="minorHAnsi" w:eastAsiaTheme="minorEastAsia" w:hAnsiTheme="minorHAnsi"/>
              <w:noProof/>
              <w:kern w:val="2"/>
              <w:sz w:val="22"/>
              <w14:ligatures w14:val="standardContextual"/>
            </w:rPr>
          </w:pPr>
          <w:hyperlink w:anchor="_Toc168901339" w:history="1">
            <w:r w:rsidRPr="00C564D9">
              <w:rPr>
                <w:rStyle w:val="Hyperlink"/>
                <w:noProof/>
              </w:rPr>
              <w:t>12.2</w:t>
            </w:r>
            <w:r>
              <w:rPr>
                <w:rFonts w:asciiTheme="minorHAnsi" w:eastAsiaTheme="minorEastAsia" w:hAnsiTheme="minorHAnsi"/>
                <w:noProof/>
                <w:kern w:val="2"/>
                <w:sz w:val="22"/>
                <w14:ligatures w14:val="standardContextual"/>
              </w:rPr>
              <w:tab/>
            </w:r>
            <w:r w:rsidRPr="00C564D9">
              <w:rPr>
                <w:rStyle w:val="Hyperlink"/>
                <w:noProof/>
              </w:rPr>
              <w:t>Mitigation Effectiveness [O]</w:t>
            </w:r>
            <w:r>
              <w:rPr>
                <w:noProof/>
                <w:webHidden/>
              </w:rPr>
              <w:tab/>
            </w:r>
            <w:r>
              <w:rPr>
                <w:noProof/>
                <w:webHidden/>
              </w:rPr>
              <w:fldChar w:fldCharType="begin"/>
            </w:r>
            <w:r>
              <w:rPr>
                <w:noProof/>
                <w:webHidden/>
              </w:rPr>
              <w:instrText xml:space="preserve"> PAGEREF _Toc168901339 \h </w:instrText>
            </w:r>
            <w:r>
              <w:rPr>
                <w:noProof/>
                <w:webHidden/>
              </w:rPr>
            </w:r>
            <w:r>
              <w:rPr>
                <w:noProof/>
                <w:webHidden/>
              </w:rPr>
              <w:fldChar w:fldCharType="separate"/>
            </w:r>
            <w:r>
              <w:rPr>
                <w:noProof/>
                <w:webHidden/>
              </w:rPr>
              <w:t>14</w:t>
            </w:r>
            <w:r>
              <w:rPr>
                <w:noProof/>
                <w:webHidden/>
              </w:rPr>
              <w:fldChar w:fldCharType="end"/>
            </w:r>
          </w:hyperlink>
        </w:p>
        <w:p w14:paraId="06E74255" w14:textId="7DFB0A0E" w:rsidR="009325C1" w:rsidRDefault="009325C1">
          <w:pPr>
            <w:pStyle w:val="TOC2"/>
            <w:tabs>
              <w:tab w:val="left" w:pos="880"/>
            </w:tabs>
            <w:rPr>
              <w:rFonts w:asciiTheme="minorHAnsi" w:eastAsiaTheme="minorEastAsia" w:hAnsiTheme="minorHAnsi"/>
              <w:noProof/>
              <w:kern w:val="2"/>
              <w:sz w:val="22"/>
              <w14:ligatures w14:val="standardContextual"/>
            </w:rPr>
          </w:pPr>
          <w:hyperlink w:anchor="_Toc168901340" w:history="1">
            <w:r w:rsidRPr="00C564D9">
              <w:rPr>
                <w:rStyle w:val="Hyperlink"/>
                <w:noProof/>
              </w:rPr>
              <w:t>12.3</w:t>
            </w:r>
            <w:r>
              <w:rPr>
                <w:rFonts w:asciiTheme="minorHAnsi" w:eastAsiaTheme="minorEastAsia" w:hAnsiTheme="minorHAnsi"/>
                <w:noProof/>
                <w:kern w:val="2"/>
                <w:sz w:val="22"/>
                <w14:ligatures w14:val="standardContextual"/>
              </w:rPr>
              <w:tab/>
            </w:r>
            <w:r w:rsidRPr="00C564D9">
              <w:rPr>
                <w:rStyle w:val="Hyperlink"/>
                <w:noProof/>
              </w:rPr>
              <w:t>Guidance and Constraints [O]</w:t>
            </w:r>
            <w:r>
              <w:rPr>
                <w:noProof/>
                <w:webHidden/>
              </w:rPr>
              <w:tab/>
            </w:r>
            <w:r>
              <w:rPr>
                <w:noProof/>
                <w:webHidden/>
              </w:rPr>
              <w:fldChar w:fldCharType="begin"/>
            </w:r>
            <w:r>
              <w:rPr>
                <w:noProof/>
                <w:webHidden/>
              </w:rPr>
              <w:instrText xml:space="preserve"> PAGEREF _Toc168901340 \h </w:instrText>
            </w:r>
            <w:r>
              <w:rPr>
                <w:noProof/>
                <w:webHidden/>
              </w:rPr>
            </w:r>
            <w:r>
              <w:rPr>
                <w:noProof/>
                <w:webHidden/>
              </w:rPr>
              <w:fldChar w:fldCharType="separate"/>
            </w:r>
            <w:r>
              <w:rPr>
                <w:noProof/>
                <w:webHidden/>
              </w:rPr>
              <w:t>14</w:t>
            </w:r>
            <w:r>
              <w:rPr>
                <w:noProof/>
                <w:webHidden/>
              </w:rPr>
              <w:fldChar w:fldCharType="end"/>
            </w:r>
          </w:hyperlink>
        </w:p>
        <w:p w14:paraId="7D6624B4" w14:textId="70E875AB" w:rsidR="009D5894" w:rsidRDefault="009325C1">
          <w:r>
            <w:fldChar w:fldCharType="end"/>
          </w:r>
        </w:p>
      </w:sdtContent>
    </w:sdt>
    <w:p w14:paraId="16034B51" w14:textId="77777777" w:rsidR="009325C1" w:rsidRDefault="009325C1">
      <w:pPr>
        <w:spacing w:after="160" w:line="259" w:lineRule="auto"/>
        <w:rPr>
          <w:rFonts w:eastAsiaTheme="majorEastAsia" w:cstheme="majorBidi"/>
          <w:sz w:val="32"/>
          <w:szCs w:val="32"/>
        </w:rPr>
      </w:pPr>
      <w:r>
        <w:br w:type="page"/>
      </w:r>
    </w:p>
    <w:p w14:paraId="5BBDFDC1" w14:textId="3F17FAF4" w:rsidR="00846F2F" w:rsidRDefault="00846F2F" w:rsidP="00D66633">
      <w:pPr>
        <w:pStyle w:val="TOCHeading"/>
      </w:pPr>
      <w:r w:rsidRPr="00846F2F">
        <w:lastRenderedPageBreak/>
        <w:t>List of Tables</w:t>
      </w:r>
    </w:p>
    <w:p w14:paraId="135FBFDB" w14:textId="1D17F1B7" w:rsidR="00686873" w:rsidRDefault="005C01E0" w:rsidP="001A070C">
      <w:pPr>
        <w:pStyle w:val="NoSpacing"/>
      </w:pPr>
      <w:fldSimple w:instr=" TOC \c &quot;Table&quot; ">
        <w:r>
          <w:rPr>
            <w:b/>
            <w:bCs/>
            <w:noProof/>
          </w:rPr>
          <w:t>No table of figures entries found.</w:t>
        </w:r>
      </w:fldSimple>
    </w:p>
    <w:p w14:paraId="2B0B15BB" w14:textId="33A17A9B" w:rsidR="00686873" w:rsidRPr="00846F2F" w:rsidRDefault="00686873" w:rsidP="00D66633">
      <w:pPr>
        <w:pStyle w:val="TOCHeading"/>
      </w:pPr>
      <w:r w:rsidRPr="00846F2F">
        <w:t>List of Figures</w:t>
      </w:r>
    </w:p>
    <w:p w14:paraId="535A5CAE" w14:textId="001D6E53" w:rsidR="005C01E0" w:rsidRDefault="00180A7D">
      <w:pPr>
        <w:pStyle w:val="TableofFigures"/>
        <w:rPr>
          <w:rFonts w:asciiTheme="minorHAnsi" w:eastAsiaTheme="minorEastAsia" w:hAnsiTheme="minorHAnsi"/>
          <w:noProof/>
          <w:kern w:val="2"/>
          <w14:ligatures w14:val="standardContextual"/>
        </w:rPr>
      </w:pPr>
      <w:r>
        <w:fldChar w:fldCharType="begin"/>
      </w:r>
      <w:r>
        <w:instrText xml:space="preserve"> TOC \h \z \c "Figure" </w:instrText>
      </w:r>
      <w:r>
        <w:fldChar w:fldCharType="separate"/>
      </w:r>
      <w:hyperlink w:anchor="_Toc165464906" w:history="1">
        <w:r w:rsidR="005C01E0" w:rsidRPr="005922AC">
          <w:rPr>
            <w:rStyle w:val="Hyperlink"/>
            <w:noProof/>
          </w:rPr>
          <w:t>Figure 1: Block Diagram</w:t>
        </w:r>
        <w:r w:rsidR="005C01E0">
          <w:rPr>
            <w:noProof/>
            <w:webHidden/>
          </w:rPr>
          <w:tab/>
        </w:r>
        <w:r w:rsidR="005C01E0">
          <w:rPr>
            <w:noProof/>
            <w:webHidden/>
          </w:rPr>
          <w:fldChar w:fldCharType="begin"/>
        </w:r>
        <w:r w:rsidR="005C01E0">
          <w:rPr>
            <w:noProof/>
            <w:webHidden/>
          </w:rPr>
          <w:instrText xml:space="preserve"> PAGEREF _Toc165464906 \h </w:instrText>
        </w:r>
        <w:r w:rsidR="005C01E0">
          <w:rPr>
            <w:noProof/>
            <w:webHidden/>
          </w:rPr>
        </w:r>
        <w:r w:rsidR="005C01E0">
          <w:rPr>
            <w:noProof/>
            <w:webHidden/>
          </w:rPr>
          <w:fldChar w:fldCharType="separate"/>
        </w:r>
        <w:r w:rsidR="005C01E0">
          <w:rPr>
            <w:noProof/>
            <w:webHidden/>
          </w:rPr>
          <w:t>7</w:t>
        </w:r>
        <w:r w:rsidR="005C01E0">
          <w:rPr>
            <w:noProof/>
            <w:webHidden/>
          </w:rPr>
          <w:fldChar w:fldCharType="end"/>
        </w:r>
      </w:hyperlink>
    </w:p>
    <w:p w14:paraId="70DD978F" w14:textId="7CA0C7A5" w:rsidR="007960D3" w:rsidRDefault="00180A7D" w:rsidP="009325C1">
      <w:pPr>
        <w:pStyle w:val="NoSpacing"/>
      </w:pPr>
      <w:r>
        <w:fldChar w:fldCharType="end"/>
      </w:r>
      <w:r w:rsidR="007960D3">
        <w:br w:type="page"/>
      </w:r>
    </w:p>
    <w:p w14:paraId="53F28E7E" w14:textId="5AFB0529" w:rsidR="0056131E" w:rsidRDefault="008E7F56" w:rsidP="00D66633">
      <w:pPr>
        <w:pStyle w:val="Heading1"/>
      </w:pPr>
      <w:bookmarkStart w:id="0" w:name="_Toc168901288"/>
      <w:r w:rsidRPr="00800A34">
        <w:lastRenderedPageBreak/>
        <w:t>General</w:t>
      </w:r>
      <w:bookmarkEnd w:id="0"/>
    </w:p>
    <w:p w14:paraId="3C07DA2B" w14:textId="6B01E1CA" w:rsidR="00896448" w:rsidRDefault="0032703A" w:rsidP="00640DFF">
      <w:pPr>
        <w:pStyle w:val="Heading2"/>
      </w:pPr>
      <w:bookmarkStart w:id="1" w:name="_Toc168901289"/>
      <w:r>
        <w:t>Overview</w:t>
      </w:r>
      <w:bookmarkEnd w:id="1"/>
    </w:p>
    <w:p w14:paraId="4C3A1D2A" w14:textId="6CB95547" w:rsidR="00945BE0" w:rsidRDefault="00945BE0" w:rsidP="00945BE0">
      <w:pPr>
        <w:pStyle w:val="BodyText"/>
      </w:pPr>
      <w:r>
        <w:t xml:space="preserve">This document defines the Non-Proprietary Security Policy for the </w:t>
      </w:r>
      <w:r w:rsidR="00A67FC2" w:rsidRPr="00A67FC2">
        <w:rPr>
          <w:i/>
          <w:iCs/>
        </w:rPr>
        <w:t>Caliptra v1.1 Root of Trust for Measurement (RTM)</w:t>
      </w:r>
      <w:r w:rsidR="00A67FC2">
        <w:rPr>
          <w:i/>
          <w:iCs/>
        </w:rPr>
        <w:t xml:space="preserve"> </w:t>
      </w:r>
      <w:r>
        <w:t xml:space="preserve">module, hereafter denoted the Module. </w:t>
      </w:r>
    </w:p>
    <w:p w14:paraId="6C7DA51A" w14:textId="598AD174" w:rsidR="00945BE0" w:rsidRDefault="00945BE0" w:rsidP="00945BE0">
      <w:pPr>
        <w:pStyle w:val="BodyText"/>
      </w:pPr>
      <w:r>
        <w:t>The Module is a limited operational environment under the FIPS 140-3 definitions. The Module includes a firmware load function. New firmware versions within the scope of this validation must be validated through the CMVP; any other firmware loaded into the Module is out of the scope of this validation and requires a separate FIPS 140-3 validation.</w:t>
      </w:r>
    </w:p>
    <w:p w14:paraId="4DE556CE" w14:textId="59352979" w:rsidR="00C7076D" w:rsidRPr="00991F83" w:rsidRDefault="00945BE0" w:rsidP="00945BE0">
      <w:pPr>
        <w:pStyle w:val="BodyText"/>
      </w:pPr>
      <w:r>
        <w:t xml:space="preserve">The Module meets FIPS 140-3 overall Level 1 requirements, with security levels as specified in Section </w:t>
      </w:r>
      <w:r>
        <w:fldChar w:fldCharType="begin"/>
      </w:r>
      <w:r>
        <w:instrText xml:space="preserve"> REF _Ref165467761 \r \h </w:instrText>
      </w:r>
      <w:r>
        <w:fldChar w:fldCharType="separate"/>
      </w:r>
      <w:r>
        <w:t>1.2</w:t>
      </w:r>
      <w:r>
        <w:fldChar w:fldCharType="end"/>
      </w:r>
      <w:r>
        <w:t>.</w:t>
      </w:r>
    </w:p>
    <w:p w14:paraId="78443B41" w14:textId="423FF1CD" w:rsidR="0032703A" w:rsidRDefault="0032703A" w:rsidP="00640DFF">
      <w:pPr>
        <w:pStyle w:val="Heading2"/>
      </w:pPr>
      <w:bookmarkStart w:id="2" w:name="_Ref165467761"/>
      <w:bookmarkStart w:id="3" w:name="_Toc168901290"/>
      <w:r>
        <w:t>Security Levels</w:t>
      </w:r>
      <w:bookmarkEnd w:id="2"/>
      <w:bookmarkEnd w:id="3"/>
    </w:p>
    <w:sdt>
      <w:sdtPr>
        <w:alias w:val="SecurityLevelTable"/>
        <w:tag w:val="SecurityLevelTable"/>
        <w:id w:val="-403605406"/>
        <w:lock w:val="sdtLocked"/>
        <w:placeholder>
          <w:docPart w:val="953BEB335A7945118F33F70239CFC8B6"/>
        </w:placeholder>
        <w15:appearance w15:val="tags"/>
      </w:sdtPr>
      <w:sdtContent>
        <w:p w14:paraId="5ED4D6D2" w14:textId="7F74C66B" w:rsidR="0066774D" w:rsidRDefault="0019724C" w:rsidP="001A070C">
          <w:pPr>
            <w:pStyle w:val="NoSpacing"/>
          </w:pPr>
          <w:r>
            <w:t xml:space="preserve">From </w:t>
          </w:r>
          <w:r w:rsidR="009B59D7">
            <w:t>Web Cryptik</w:t>
          </w:r>
        </w:p>
      </w:sdtContent>
    </w:sdt>
    <w:p w14:paraId="49EA0D92" w14:textId="4FFF7FB9" w:rsidR="00800A34" w:rsidRDefault="009F2583" w:rsidP="009325C1">
      <w:pPr>
        <w:pStyle w:val="BodyText"/>
        <w:spacing w:before="120"/>
      </w:pPr>
      <w:commentRangeStart w:id="4"/>
      <w:r>
        <w:t xml:space="preserve">The Module is validated to Level 1 overall with </w:t>
      </w:r>
      <w:r w:rsidRPr="009F2583">
        <w:rPr>
          <w:i/>
          <w:iCs/>
        </w:rPr>
        <w:t>Life-Cycle Assurance</w:t>
      </w:r>
      <w:r>
        <w:t xml:space="preserve"> (Section 7.11) Level 3 to allow the Module to be </w:t>
      </w:r>
      <w:r w:rsidR="00C40ACD">
        <w:t>embedded into or bound with another validated module seeking Level 2 or 3 overall.</w:t>
      </w:r>
      <w:commentRangeEnd w:id="4"/>
      <w:r w:rsidR="00C40ACD">
        <w:rPr>
          <w:rStyle w:val="CommentReference"/>
        </w:rPr>
        <w:commentReference w:id="4"/>
      </w:r>
    </w:p>
    <w:p w14:paraId="1E63FD88" w14:textId="7507FAFF" w:rsidR="0066774D" w:rsidRDefault="0066774D" w:rsidP="0066774D">
      <w:pPr>
        <w:pStyle w:val="Heading1"/>
      </w:pPr>
      <w:bookmarkStart w:id="5" w:name="_Ref165535575"/>
      <w:bookmarkStart w:id="6" w:name="_Toc168901291"/>
      <w:r>
        <w:t>Cryptographic Module Specification</w:t>
      </w:r>
      <w:bookmarkEnd w:id="5"/>
      <w:bookmarkEnd w:id="6"/>
    </w:p>
    <w:p w14:paraId="14AD449B" w14:textId="4E34F5F5" w:rsidR="00113AB8" w:rsidRDefault="000A7A35" w:rsidP="009325C1">
      <w:pPr>
        <w:pStyle w:val="Heading2"/>
        <w:spacing w:before="120"/>
      </w:pPr>
      <w:bookmarkStart w:id="7" w:name="_Toc168901292"/>
      <w:r>
        <w:t>Description</w:t>
      </w:r>
      <w:bookmarkEnd w:id="7"/>
    </w:p>
    <w:p w14:paraId="24186451" w14:textId="2AC10A65" w:rsidR="00804EAB" w:rsidRPr="00371A64" w:rsidRDefault="00804EAB" w:rsidP="00505625">
      <w:pPr>
        <w:pStyle w:val="Subsection"/>
      </w:pPr>
      <w:r w:rsidRPr="00371A64">
        <w:t>Purpose and Use:</w:t>
      </w:r>
    </w:p>
    <w:p w14:paraId="0C541D14" w14:textId="05731E29" w:rsidR="00D425BD" w:rsidRDefault="00D425BD" w:rsidP="00D425BD">
      <w:pPr>
        <w:pStyle w:val="BodyText"/>
      </w:pPr>
      <w:r w:rsidRPr="008400B0">
        <w:rPr>
          <w:color w:val="000000"/>
        </w:rPr>
        <w:t xml:space="preserve">The Module is a dedicated security controller subsystem of the </w:t>
      </w:r>
      <w:commentRangeStart w:id="8"/>
      <w:r>
        <w:rPr>
          <w:color w:val="000000"/>
        </w:rPr>
        <w:t>&lt;</w:t>
      </w:r>
      <w:r w:rsidR="00013313">
        <w:rPr>
          <w:color w:val="000000"/>
        </w:rPr>
        <w:t>vendor / module specific description</w:t>
      </w:r>
      <w:r>
        <w:rPr>
          <w:color w:val="000000"/>
        </w:rPr>
        <w:t>&gt;</w:t>
      </w:r>
      <w:commentRangeEnd w:id="8"/>
      <w:r>
        <w:rPr>
          <w:rStyle w:val="CommentReference"/>
        </w:rPr>
        <w:commentReference w:id="8"/>
      </w:r>
      <w:r>
        <w:rPr>
          <w:color w:val="000000"/>
        </w:rPr>
        <w:t xml:space="preserve">. </w:t>
      </w:r>
      <w:r w:rsidRPr="009676E6">
        <w:t xml:space="preserve">The Module is a sub-chip subsystem </w:t>
      </w:r>
      <w:r>
        <w:t>(</w:t>
      </w:r>
      <w:r w:rsidRPr="003F2516">
        <w:t>single-chip embodiment</w:t>
      </w:r>
      <w:r>
        <w:t xml:space="preserve">) </w:t>
      </w:r>
      <w:r w:rsidRPr="009676E6">
        <w:t>that provides a hardware root of trust for measurement and identit</w:t>
      </w:r>
      <w:r>
        <w:t xml:space="preserve">y. </w:t>
      </w:r>
    </w:p>
    <w:p w14:paraId="11EC335A" w14:textId="37F78A0F" w:rsidR="00D425BD" w:rsidRPr="008400B0" w:rsidRDefault="00D425BD" w:rsidP="00D425BD">
      <w:pPr>
        <w:pStyle w:val="BodyText"/>
        <w:rPr>
          <w:color w:val="000000"/>
        </w:rPr>
      </w:pPr>
      <w:r>
        <w:t xml:space="preserve">The Module’s formal name is </w:t>
      </w:r>
      <w:r w:rsidR="00013313">
        <w:t>&lt;</w:t>
      </w:r>
      <w:r w:rsidR="00013313" w:rsidRPr="00013313">
        <w:rPr>
          <w:color w:val="000000"/>
        </w:rPr>
        <w:t xml:space="preserve"> </w:t>
      </w:r>
      <w:r w:rsidR="00013313">
        <w:rPr>
          <w:color w:val="000000"/>
        </w:rPr>
        <w:t>vendor / module specific name&gt;</w:t>
      </w:r>
      <w:r>
        <w:t xml:space="preserve">. </w:t>
      </w:r>
      <w:r w:rsidRPr="008400B0">
        <w:t>The</w:t>
      </w:r>
      <w:r w:rsidRPr="008400B0">
        <w:rPr>
          <w:color w:val="000000"/>
        </w:rPr>
        <w:t xml:space="preserve"> Module is available in the </w:t>
      </w:r>
      <w:commentRangeStart w:id="9"/>
      <w:r w:rsidRPr="008400B0">
        <w:rPr>
          <w:color w:val="000000"/>
        </w:rPr>
        <w:t>configuration</w:t>
      </w:r>
      <w:r>
        <w:rPr>
          <w:color w:val="000000"/>
        </w:rPr>
        <w:t>s</w:t>
      </w:r>
      <w:r w:rsidRPr="008400B0">
        <w:rPr>
          <w:color w:val="000000"/>
        </w:rPr>
        <w:t xml:space="preserve"> shown in </w:t>
      </w:r>
      <w:r w:rsidR="003C66B0">
        <w:rPr>
          <w:color w:val="000000"/>
        </w:rPr>
        <w:t>Table 2</w:t>
      </w:r>
      <w:r w:rsidRPr="008400B0">
        <w:rPr>
          <w:color w:val="000000"/>
        </w:rPr>
        <w:t xml:space="preserve">. </w:t>
      </w:r>
      <w:commentRangeEnd w:id="9"/>
      <w:r>
        <w:rPr>
          <w:rStyle w:val="CommentReference"/>
        </w:rPr>
        <w:commentReference w:id="9"/>
      </w:r>
    </w:p>
    <w:p w14:paraId="6F39A19E" w14:textId="409857AE" w:rsidR="00DD1284" w:rsidRPr="001735BD" w:rsidRDefault="00D425BD" w:rsidP="00384488">
      <w:pPr>
        <w:pStyle w:val="BodyText"/>
      </w:pPr>
      <w:r w:rsidRPr="00D425BD">
        <w:t>The Module design corresponds to the Module security rules. Security rules enforced by the Module are described in the appropriate context of this document.</w:t>
      </w:r>
    </w:p>
    <w:p w14:paraId="55FCB24E" w14:textId="458973B6" w:rsidR="003E3D59" w:rsidRPr="00E2769F" w:rsidRDefault="0016056C" w:rsidP="009325C1">
      <w:pPr>
        <w:spacing w:after="120"/>
      </w:pPr>
      <w:r w:rsidRPr="00371A64">
        <w:rPr>
          <w:b/>
          <w:bCs/>
        </w:rPr>
        <w:t>Module Type</w:t>
      </w:r>
      <w:r>
        <w:t xml:space="preserve">: </w:t>
      </w:r>
      <w:sdt>
        <w:sdtPr>
          <w:alias w:val="ModuleType"/>
          <w:tag w:val="ModuleType"/>
          <w:id w:val="1006020903"/>
          <w:lock w:val="sdtLocked"/>
          <w:placeholder>
            <w:docPart w:val="28E2B57225674F3BA964F984E4F05AA9"/>
          </w:placeholder>
          <w15:appearance w15:val="tags"/>
        </w:sdtPr>
        <w:sdtContent>
          <w:r w:rsidR="001735BD">
            <w:t>From Web Cryptik</w:t>
          </w:r>
        </w:sdtContent>
      </w:sdt>
    </w:p>
    <w:p w14:paraId="1EE9C78E" w14:textId="7F9B35CF" w:rsidR="003E3D59" w:rsidRDefault="00595480" w:rsidP="009325C1">
      <w:pPr>
        <w:pStyle w:val="NoSpacing"/>
        <w:spacing w:after="120"/>
      </w:pPr>
      <w:r w:rsidRPr="00371A64">
        <w:rPr>
          <w:b/>
          <w:bCs/>
        </w:rPr>
        <w:t>Module Embodiment</w:t>
      </w:r>
      <w:r>
        <w:t xml:space="preserve">: </w:t>
      </w:r>
      <w:sdt>
        <w:sdtPr>
          <w:alias w:val="ModuleEmbodiment"/>
          <w:tag w:val="ModuleEmbodiment"/>
          <w:id w:val="1678847885"/>
          <w:lock w:val="sdtLocked"/>
          <w:placeholder>
            <w:docPart w:val="DefaultPlaceholder_-1854013440"/>
          </w:placeholder>
          <w15:appearance w15:val="tags"/>
          <w:text/>
        </w:sdtPr>
        <w:sdtContent>
          <w:r w:rsidR="003A566F" w:rsidRPr="003A566F">
            <w:t>From Web Cryptik</w:t>
          </w:r>
        </w:sdtContent>
      </w:sdt>
    </w:p>
    <w:p w14:paraId="7517DFFA" w14:textId="6CCFB02D" w:rsidR="00485440" w:rsidRDefault="00485440" w:rsidP="009325C1">
      <w:pPr>
        <w:pStyle w:val="NoSpacing"/>
        <w:spacing w:after="120"/>
      </w:pPr>
      <w:r w:rsidRPr="00371A64">
        <w:rPr>
          <w:b/>
          <w:bCs/>
        </w:rPr>
        <w:t>Module Characteristics</w:t>
      </w:r>
      <w:r>
        <w:t>:</w:t>
      </w:r>
      <w:r w:rsidR="00A07FF1">
        <w:t xml:space="preserve"> </w:t>
      </w:r>
      <w:sdt>
        <w:sdtPr>
          <w:alias w:val="SubChip"/>
          <w:tag w:val="SubChip"/>
          <w:id w:val="1018122474"/>
          <w:lock w:val="sdtLocked"/>
          <w:placeholder>
            <w:docPart w:val="DefaultPlaceholder_-1854013440"/>
          </w:placeholder>
          <w15:appearance w15:val="tags"/>
        </w:sdtPr>
        <w:sdtContent>
          <w:r w:rsidR="00A001EE" w:rsidRPr="00A001EE">
            <w:t>From Web Cryptik</w:t>
          </w:r>
        </w:sdtContent>
      </w:sdt>
    </w:p>
    <w:p w14:paraId="1CB8143B" w14:textId="670ED799" w:rsidR="002431CA" w:rsidRPr="00371A64" w:rsidRDefault="000A12BF" w:rsidP="00505625">
      <w:pPr>
        <w:pStyle w:val="Subsection"/>
      </w:pPr>
      <w:r w:rsidRPr="00371A64">
        <w:lastRenderedPageBreak/>
        <w:t>Cryptographic Boundary:</w:t>
      </w:r>
    </w:p>
    <w:p w14:paraId="4F98797F" w14:textId="791997F8" w:rsidR="004E15E4" w:rsidRDefault="0025170C" w:rsidP="00F14C15">
      <w:pPr>
        <w:pStyle w:val="BodyText"/>
      </w:pPr>
      <w:r w:rsidRPr="0025170C">
        <w:t>The Module complies with all FIPS</w:t>
      </w:r>
      <w:r>
        <w:t xml:space="preserve"> </w:t>
      </w:r>
      <w:r w:rsidRPr="0025170C">
        <w:t>140-3</w:t>
      </w:r>
      <w:r>
        <w:t xml:space="preserve"> </w:t>
      </w:r>
      <w:r w:rsidRPr="0025170C">
        <w:t xml:space="preserve">IG 2.3.B </w:t>
      </w:r>
      <w:r w:rsidRPr="0025170C">
        <w:rPr>
          <w:i/>
          <w:iCs/>
        </w:rPr>
        <w:t>Sub-Chip Cryptographic Subsystems</w:t>
      </w:r>
      <w:r w:rsidRPr="0025170C">
        <w:t xml:space="preserve"> requirements. The cryptographic boundary is the set of components within the dashed red line of </w:t>
      </w:r>
      <w:r>
        <w:fldChar w:fldCharType="begin"/>
      </w:r>
      <w:r>
        <w:instrText xml:space="preserve"> REF _Ref165473670 \h </w:instrText>
      </w:r>
      <w:r w:rsidR="00F14C15">
        <w:instrText xml:space="preserve"> \* MERGEFORMAT </w:instrText>
      </w:r>
      <w:r>
        <w:fldChar w:fldCharType="separate"/>
      </w:r>
      <w:r>
        <w:t xml:space="preserve">Figure </w:t>
      </w:r>
      <w:r>
        <w:rPr>
          <w:noProof/>
        </w:rPr>
        <w:t>1</w:t>
      </w:r>
      <w:r>
        <w:fldChar w:fldCharType="end"/>
      </w:r>
      <w:r w:rsidRPr="0025170C">
        <w:t xml:space="preserve">, inclusive of all hardware and firmware components that comprise the Module as a sub-chip subsystem. </w:t>
      </w:r>
    </w:p>
    <w:p w14:paraId="6CE5E021" w14:textId="77777777" w:rsidR="00F14C15" w:rsidRPr="008400B0" w:rsidRDefault="00F14C15" w:rsidP="00F14C15">
      <w:pPr>
        <w:pStyle w:val="BodyText"/>
      </w:pPr>
      <w:r w:rsidRPr="008400B0">
        <w:t>The Module boots from an internal ROM but requires a firmware container to be loaded into RAM: during the initialization period, the loaded firmware is verified with an approved authentication method in accordance with firmware load test requirements.</w:t>
      </w:r>
    </w:p>
    <w:p w14:paraId="49D432E8" w14:textId="3EE4F665" w:rsidR="00F14C15" w:rsidRDefault="00F14C15" w:rsidP="00F14C15">
      <w:pPr>
        <w:pStyle w:val="BodyText"/>
      </w:pPr>
      <w:r w:rsidRPr="008400B0">
        <w:t xml:space="preserve">The </w:t>
      </w:r>
      <w:commentRangeStart w:id="10"/>
      <w:r>
        <w:t>hardware module interface (HMI)</w:t>
      </w:r>
      <w:r w:rsidRPr="008400B0">
        <w:t xml:space="preserve"> </w:t>
      </w:r>
      <w:commentRangeEnd w:id="10"/>
      <w:r>
        <w:rPr>
          <w:rStyle w:val="CommentReference"/>
        </w:rPr>
        <w:commentReference w:id="10"/>
      </w:r>
      <w:r>
        <w:t xml:space="preserve">is </w:t>
      </w:r>
      <w:r w:rsidRPr="008400B0">
        <w:t>defined at the sub-chip cryptographic subsystem boundary</w:t>
      </w:r>
      <w:bookmarkStart w:id="11" w:name="_Hlk91773359"/>
      <w:r>
        <w:t>.</w:t>
      </w:r>
      <w:r w:rsidR="009729F4">
        <w:t xml:space="preserve"> </w:t>
      </w:r>
    </w:p>
    <w:p w14:paraId="6CB1D980" w14:textId="77777777" w:rsidR="00F14C15" w:rsidRPr="00C56819" w:rsidRDefault="00F14C15" w:rsidP="00F14C15">
      <w:pPr>
        <w:pStyle w:val="BodyText"/>
        <w:rPr>
          <w:color w:val="000000"/>
        </w:rPr>
      </w:pPr>
      <w:r w:rsidRPr="00C56819">
        <w:rPr>
          <w:color w:val="000000" w:themeColor="text1"/>
        </w:rPr>
        <w:t xml:space="preserve">The pre-operational approved integrity test is performed over all </w:t>
      </w:r>
      <w:r>
        <w:rPr>
          <w:color w:val="000000" w:themeColor="text1"/>
        </w:rPr>
        <w:t xml:space="preserve">firmware </w:t>
      </w:r>
      <w:r w:rsidRPr="00C56819">
        <w:rPr>
          <w:color w:val="000000" w:themeColor="text1"/>
        </w:rPr>
        <w:t xml:space="preserve">components within the </w:t>
      </w:r>
      <w:r>
        <w:t xml:space="preserve">cryptographic </w:t>
      </w:r>
      <w:r w:rsidRPr="00C56819">
        <w:rPr>
          <w:color w:val="000000" w:themeColor="text1"/>
        </w:rPr>
        <w:t xml:space="preserve">boundary. </w:t>
      </w:r>
    </w:p>
    <w:p w14:paraId="7DF200ED" w14:textId="1CB851B2" w:rsidR="00F14C15" w:rsidRPr="00C56819" w:rsidRDefault="00F14C15" w:rsidP="00F14C15">
      <w:pPr>
        <w:pStyle w:val="BodyText"/>
      </w:pPr>
      <w:r w:rsidRPr="008400B0">
        <w:t xml:space="preserve">Private and secret keys cross logical and physical boundaries only in the form of </w:t>
      </w:r>
      <w:r>
        <w:t>&lt;TBD&gt;</w:t>
      </w:r>
      <w:r w:rsidRPr="008400B0">
        <w:t xml:space="preserve">, meeting </w:t>
      </w:r>
      <w:r w:rsidR="002964E7" w:rsidRPr="0025170C">
        <w:t>FIPS</w:t>
      </w:r>
      <w:r w:rsidR="002964E7">
        <w:t xml:space="preserve"> </w:t>
      </w:r>
      <w:r w:rsidR="002964E7" w:rsidRPr="0025170C">
        <w:t>140-3</w:t>
      </w:r>
      <w:r w:rsidR="002964E7">
        <w:t xml:space="preserve"> </w:t>
      </w:r>
      <w:r w:rsidR="002964E7" w:rsidRPr="0025170C">
        <w:t xml:space="preserve">IG </w:t>
      </w:r>
      <w:r w:rsidRPr="008400B0">
        <w:t xml:space="preserve">9.5.A and D.G requirements. </w:t>
      </w:r>
      <w:bookmarkEnd w:id="11"/>
    </w:p>
    <w:p w14:paraId="75E7407D" w14:textId="6B3F9FF8" w:rsidR="00263B93" w:rsidRDefault="0069009F" w:rsidP="0069009F">
      <w:pPr>
        <w:pStyle w:val="NoSpacing"/>
        <w:keepNext/>
      </w:pPr>
      <w:r>
        <w:rPr>
          <w:noProof/>
        </w:rPr>
        <w:drawing>
          <wp:inline distT="0" distB="0" distL="0" distR="0" wp14:anchorId="02E8ECC7" wp14:editId="3CD02F30">
            <wp:extent cx="4564314" cy="3023858"/>
            <wp:effectExtent l="0" t="0" r="0" b="0"/>
            <wp:docPr id="1970363592" name="Picture 2"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63592" name="Picture 2" descr="A diagram of a block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90138" cy="3040967"/>
                    </a:xfrm>
                    <a:prstGeom prst="rect">
                      <a:avLst/>
                    </a:prstGeom>
                  </pic:spPr>
                </pic:pic>
              </a:graphicData>
            </a:graphic>
          </wp:inline>
        </w:drawing>
      </w:r>
    </w:p>
    <w:p w14:paraId="5A714B08" w14:textId="677DCC40" w:rsidR="009C5229" w:rsidRDefault="009C5229" w:rsidP="009C5229">
      <w:pPr>
        <w:pStyle w:val="Caption"/>
      </w:pPr>
      <w:bookmarkStart w:id="12" w:name="_Ref165473670"/>
      <w:bookmarkStart w:id="13" w:name="_Toc165464906"/>
      <w:r>
        <w:t xml:space="preserve">Figure </w:t>
      </w:r>
      <w:fldSimple w:instr=" SEQ Figure \* ARABIC ">
        <w:r w:rsidR="00466AD9">
          <w:rPr>
            <w:noProof/>
          </w:rPr>
          <w:t>1</w:t>
        </w:r>
      </w:fldSimple>
      <w:bookmarkEnd w:id="12"/>
      <w:r>
        <w:t xml:space="preserve">: </w:t>
      </w:r>
      <w:bookmarkEnd w:id="13"/>
      <w:commentRangeStart w:id="14"/>
      <w:r w:rsidR="00B12791">
        <w:rPr>
          <w:color w:val="000000"/>
          <w:szCs w:val="20"/>
        </w:rPr>
        <w:t>Block Diagram</w:t>
      </w:r>
      <w:commentRangeEnd w:id="14"/>
      <w:r w:rsidR="00B12791">
        <w:rPr>
          <w:rStyle w:val="CommentReference"/>
          <w:iCs w:val="0"/>
        </w:rPr>
        <w:commentReference w:id="14"/>
      </w:r>
    </w:p>
    <w:p w14:paraId="1DA36653" w14:textId="77777777" w:rsidR="0069009F" w:rsidRPr="00023918" w:rsidRDefault="0069009F" w:rsidP="0069009F">
      <w:pPr>
        <w:pStyle w:val="Subsection"/>
      </w:pPr>
      <w:r w:rsidRPr="00C00261">
        <w:t xml:space="preserve">Tested Operational Environment’s Physical Perimeter </w:t>
      </w:r>
      <w:r>
        <w:t>(</w:t>
      </w:r>
      <w:r w:rsidRPr="00023918">
        <w:t>TOEPP</w:t>
      </w:r>
      <w:r>
        <w:t>)</w:t>
      </w:r>
      <w:r w:rsidRPr="00023918">
        <w:t>:</w:t>
      </w:r>
    </w:p>
    <w:p w14:paraId="20994A5B" w14:textId="77777777" w:rsidR="0069009F" w:rsidRPr="001735BD" w:rsidRDefault="0069009F" w:rsidP="0069009F">
      <w:pPr>
        <w:pStyle w:val="BodyText"/>
      </w:pPr>
      <w:commentRangeStart w:id="15"/>
      <w:r w:rsidRPr="001735BD">
        <w:t>&lt;</w:t>
      </w:r>
      <w:r>
        <w:t>Specify TOEPP</w:t>
      </w:r>
      <w:r w:rsidRPr="001735BD">
        <w:t>&gt;</w:t>
      </w:r>
      <w:commentRangeEnd w:id="15"/>
      <w:r w:rsidR="00656A7B">
        <w:rPr>
          <w:rStyle w:val="CommentReference"/>
        </w:rPr>
        <w:commentReference w:id="15"/>
      </w:r>
    </w:p>
    <w:p w14:paraId="0BB2D17C" w14:textId="6950C853" w:rsidR="00466AD9" w:rsidRDefault="00466AD9" w:rsidP="009D0FD9">
      <w:pPr>
        <w:pStyle w:val="BodyText"/>
      </w:pPr>
      <w:r>
        <w:t xml:space="preserve">The physical form of the Module is shown in </w:t>
      </w:r>
      <w:r w:rsidR="00A51F8F">
        <w:fldChar w:fldCharType="begin"/>
      </w:r>
      <w:r w:rsidR="00A51F8F">
        <w:instrText xml:space="preserve"> REF _Ref165475054 \h </w:instrText>
      </w:r>
      <w:r w:rsidR="009D0FD9">
        <w:instrText xml:space="preserve"> \* MERGEFORMAT </w:instrText>
      </w:r>
      <w:r w:rsidR="00A51F8F">
        <w:fldChar w:fldCharType="separate"/>
      </w:r>
      <w:r w:rsidR="00A51F8F">
        <w:t xml:space="preserve">Figure </w:t>
      </w:r>
      <w:r w:rsidR="00A51F8F">
        <w:rPr>
          <w:noProof/>
        </w:rPr>
        <w:t>2</w:t>
      </w:r>
      <w:r w:rsidR="00A51F8F">
        <w:fldChar w:fldCharType="end"/>
      </w:r>
      <w:r>
        <w:t>.</w:t>
      </w:r>
    </w:p>
    <w:p w14:paraId="661B42DC" w14:textId="1DEAC47A" w:rsidR="00466AD9" w:rsidRPr="008400B0" w:rsidRDefault="00385A3E" w:rsidP="00466AD9">
      <w:pPr>
        <w:keepNext/>
      </w:pPr>
      <w:r>
        <w:rPr>
          <w:noProof/>
        </w:rPr>
        <w:lastRenderedPageBreak/>
        <mc:AlternateContent>
          <mc:Choice Requires="wps">
            <w:drawing>
              <wp:inline distT="0" distB="0" distL="0" distR="0" wp14:anchorId="412AB126" wp14:editId="08009A55">
                <wp:extent cx="4155541" cy="1122629"/>
                <wp:effectExtent l="0" t="0" r="16510" b="20955"/>
                <wp:docPr id="928563031" name="Rectangle 2"/>
                <wp:cNvGraphicFramePr/>
                <a:graphic xmlns:a="http://schemas.openxmlformats.org/drawingml/2006/main">
                  <a:graphicData uri="http://schemas.microsoft.com/office/word/2010/wordprocessingShape">
                    <wps:wsp>
                      <wps:cNvSpPr/>
                      <wps:spPr>
                        <a:xfrm>
                          <a:off x="0" y="0"/>
                          <a:ext cx="4155541" cy="112262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09CBA9" id="Rectangle 2" o:spid="_x0000_s1026" style="width:327.2pt;height:8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" fillcolor="#4472c4 [3204]" strokecolor="#09101d [484]" strokeweight="1pt">
                <w10:anchorlock/>
              </v:rect>
            </w:pict>
          </mc:Fallback>
        </mc:AlternateContent>
      </w:r>
    </w:p>
    <w:p w14:paraId="78B5070C" w14:textId="313CFDAF" w:rsidR="00466AD9" w:rsidRDefault="00466AD9" w:rsidP="00466AD9">
      <w:pPr>
        <w:pStyle w:val="Caption"/>
      </w:pPr>
      <w:bookmarkStart w:id="16" w:name="_Ref165475054"/>
      <w:r>
        <w:t xml:space="preserve">Figure </w:t>
      </w:r>
      <w:fldSimple w:instr=" SEQ Figure \* ARABIC ">
        <w:r>
          <w:rPr>
            <w:noProof/>
          </w:rPr>
          <w:t>2</w:t>
        </w:r>
      </w:fldSimple>
      <w:bookmarkEnd w:id="16"/>
      <w:r>
        <w:t xml:space="preserve">: </w:t>
      </w:r>
      <w:r w:rsidRPr="00466AD9">
        <w:t>Module Physical Form</w:t>
      </w:r>
    </w:p>
    <w:p w14:paraId="2DC9ADF1" w14:textId="575F38FF" w:rsidR="00CC11CB" w:rsidRDefault="007439E6" w:rsidP="00404D85">
      <w:pPr>
        <w:pStyle w:val="Heading2"/>
      </w:pPr>
      <w:bookmarkStart w:id="17" w:name="_Toc168901293"/>
      <w:commentRangeStart w:id="18"/>
      <w:r w:rsidRPr="00D34467">
        <w:t xml:space="preserve">Tested and Vendor Affirmed Module </w:t>
      </w:r>
      <w:r w:rsidR="008E35AA" w:rsidRPr="00D34467">
        <w:t xml:space="preserve">Version and </w:t>
      </w:r>
      <w:r w:rsidRPr="00D34467">
        <w:t>Identification</w:t>
      </w:r>
      <w:bookmarkEnd w:id="17"/>
      <w:commentRangeEnd w:id="18"/>
      <w:r w:rsidR="0019046B">
        <w:rPr>
          <w:rStyle w:val="CommentReference"/>
          <w:rFonts w:eastAsiaTheme="minorHAnsi" w:cstheme="minorBidi"/>
        </w:rPr>
        <w:commentReference w:id="18"/>
      </w:r>
    </w:p>
    <w:p w14:paraId="6A5FEC78" w14:textId="4BD191C7" w:rsidR="00EA1529" w:rsidRDefault="007F74F3" w:rsidP="00BC7AD9">
      <w:pPr>
        <w:pStyle w:val="Subsection"/>
      </w:pPr>
      <w:r w:rsidRPr="007F74F3">
        <w:t>Tested Module Identification – Hardware</w:t>
      </w:r>
      <w:r w:rsidR="00EA1529" w:rsidRPr="00EA1529">
        <w:t>:</w:t>
      </w:r>
    </w:p>
    <w:sdt>
      <w:sdtPr>
        <w:alias w:val="TestedHwTable"/>
        <w:tag w:val="TestedHwTable"/>
        <w:id w:val="929322746"/>
        <w:lock w:val="sdtLocked"/>
        <w:placeholder>
          <w:docPart w:val="DefaultPlaceholder_-1854013440"/>
        </w:placeholder>
        <w15:appearance w15:val="tags"/>
      </w:sdtPr>
      <w:sdtContent>
        <w:p w14:paraId="6951A665" w14:textId="72EDB72D" w:rsidR="00DD1284" w:rsidRDefault="0093504F" w:rsidP="00DD1284">
          <w:r w:rsidRPr="0093504F">
            <w:t>From Web Cryptik</w:t>
          </w:r>
          <w:r w:rsidR="00AF6B01">
            <w:t xml:space="preserve"> [O]</w:t>
          </w:r>
        </w:p>
      </w:sdtContent>
    </w:sdt>
    <w:p w14:paraId="1FE0F7C8" w14:textId="7B1A8445" w:rsidR="002551B2" w:rsidRDefault="004C7A7D" w:rsidP="00404D85">
      <w:pPr>
        <w:pStyle w:val="Heading2"/>
      </w:pPr>
      <w:bookmarkStart w:id="19" w:name="_Toc168901294"/>
      <w:commentRangeStart w:id="20"/>
      <w:r>
        <w:t>Excluded Components</w:t>
      </w:r>
      <w:bookmarkEnd w:id="19"/>
      <w:commentRangeEnd w:id="20"/>
      <w:r w:rsidR="00B16FE6">
        <w:rPr>
          <w:rStyle w:val="CommentReference"/>
          <w:rFonts w:eastAsiaTheme="minorHAnsi" w:cstheme="minorBidi"/>
        </w:rPr>
        <w:commentReference w:id="20"/>
      </w:r>
    </w:p>
    <w:p w14:paraId="48A14FC7" w14:textId="0B0A1930" w:rsidR="00DD1284" w:rsidRPr="007F151C" w:rsidRDefault="00476EF2" w:rsidP="00384488">
      <w:pPr>
        <w:pStyle w:val="BodyText"/>
      </w:pPr>
      <w:r>
        <w:t>N/A for this module.</w:t>
      </w:r>
    </w:p>
    <w:p w14:paraId="681B33A7" w14:textId="43515203" w:rsidR="004C7A7D" w:rsidRDefault="004C7A7D" w:rsidP="00404D85">
      <w:pPr>
        <w:pStyle w:val="Heading2"/>
      </w:pPr>
      <w:bookmarkStart w:id="21" w:name="_Toc168901295"/>
      <w:r>
        <w:t>Modes of Operation</w:t>
      </w:r>
      <w:bookmarkEnd w:id="21"/>
    </w:p>
    <w:p w14:paraId="7CBFC959" w14:textId="0C478D96" w:rsidR="002030F6" w:rsidRDefault="00431F82" w:rsidP="00BC7AD9">
      <w:pPr>
        <w:pStyle w:val="Subsection"/>
      </w:pPr>
      <w:r w:rsidRPr="00FB7820">
        <w:t xml:space="preserve">Modes </w:t>
      </w:r>
      <w:r w:rsidR="004C07CD">
        <w:t xml:space="preserve">List and </w:t>
      </w:r>
      <w:r w:rsidRPr="00FB7820">
        <w:t>Description:</w:t>
      </w:r>
    </w:p>
    <w:sdt>
      <w:sdtPr>
        <w:alias w:val="ModeOfOpTable"/>
        <w:tag w:val="ModeOfOpTable"/>
        <w:id w:val="424234680"/>
        <w:lock w:val="sdtLocked"/>
        <w:placeholder>
          <w:docPart w:val="DefaultPlaceholder_-1854013440"/>
        </w:placeholder>
        <w15:appearance w15:val="tags"/>
      </w:sdtPr>
      <w:sdtContent>
        <w:p w14:paraId="5AAB8F0F" w14:textId="4107DD39" w:rsidR="00D93E0F" w:rsidRDefault="00AF6D00" w:rsidP="00AF219E">
          <w:pPr>
            <w:pStyle w:val="NoSpacing"/>
            <w:keepNext/>
          </w:pPr>
          <w:r>
            <w:t>From Web Cryptik</w:t>
          </w:r>
        </w:p>
      </w:sdtContent>
    </w:sdt>
    <w:p w14:paraId="31739852" w14:textId="570CDB1A" w:rsidR="00C25702" w:rsidRDefault="002E14E6" w:rsidP="009D0FD9">
      <w:pPr>
        <w:pStyle w:val="BodyText"/>
        <w:spacing w:before="120"/>
      </w:pPr>
      <w:r w:rsidRPr="00643A16">
        <w:t xml:space="preserve">The Module as defined above will always be in an Approved mode of operation. </w:t>
      </w:r>
      <w:commentRangeStart w:id="22"/>
      <w:r w:rsidRPr="00643A16">
        <w:t>No configuration is necessary for the Module to operate and remain in the Approved mode.</w:t>
      </w:r>
      <w:commentRangeEnd w:id="22"/>
      <w:r w:rsidRPr="00643A16">
        <w:commentReference w:id="22"/>
      </w:r>
      <w:r w:rsidRPr="00643A16">
        <w:t xml:space="preserve"> The Module design corresponds to the Module security rules</w:t>
      </w:r>
      <w:r w:rsidR="0029060C">
        <w:t xml:space="preserve"> (see Section </w:t>
      </w:r>
      <w:r w:rsidR="0029060C">
        <w:fldChar w:fldCharType="begin"/>
      </w:r>
      <w:r w:rsidR="0029060C">
        <w:instrText xml:space="preserve"> REF _Ref165530837 \r \h </w:instrText>
      </w:r>
      <w:r w:rsidR="0029060C">
        <w:fldChar w:fldCharType="separate"/>
      </w:r>
      <w:r w:rsidR="0029060C">
        <w:t>11.4</w:t>
      </w:r>
      <w:r w:rsidR="0029060C">
        <w:fldChar w:fldCharType="end"/>
      </w:r>
      <w:r w:rsidR="0029060C">
        <w:t>)</w:t>
      </w:r>
      <w:r w:rsidRPr="00643A16">
        <w:t>.</w:t>
      </w:r>
    </w:p>
    <w:p w14:paraId="14FC1F13" w14:textId="77777777" w:rsidR="00B065C6" w:rsidRDefault="00B065C6" w:rsidP="00B065C6">
      <w:pPr>
        <w:keepNext/>
        <w:spacing w:after="60"/>
      </w:pPr>
      <w:r>
        <w:t xml:space="preserve">The </w:t>
      </w:r>
      <w:commentRangeStart w:id="23"/>
      <w:r>
        <w:t>conditions for using the Module in the Approved mode of operation are</w:t>
      </w:r>
      <w:commentRangeEnd w:id="23"/>
      <w:r w:rsidR="00FA4136">
        <w:rPr>
          <w:rStyle w:val="CommentReference"/>
        </w:rPr>
        <w:commentReference w:id="23"/>
      </w:r>
      <w:r>
        <w:t>:</w:t>
      </w:r>
    </w:p>
    <w:p w14:paraId="2740DBBE" w14:textId="25AE4381" w:rsidR="00B065C6" w:rsidRDefault="00B065C6" w:rsidP="00B065C6">
      <w:pPr>
        <w:numPr>
          <w:ilvl w:val="0"/>
          <w:numId w:val="3"/>
        </w:numPr>
        <w:spacing w:after="60"/>
        <w:jc w:val="both"/>
        <w:rPr>
          <w:color w:val="000000"/>
        </w:rPr>
      </w:pPr>
      <w:r w:rsidRPr="00643A16">
        <w:t>Installation</w:t>
      </w:r>
      <w:r>
        <w:rPr>
          <w:color w:val="000000"/>
        </w:rPr>
        <w:t xml:space="preserve"> of the Module as described in Section </w:t>
      </w:r>
      <w:r>
        <w:rPr>
          <w:color w:val="000000"/>
        </w:rPr>
        <w:fldChar w:fldCharType="begin"/>
      </w:r>
      <w:r>
        <w:rPr>
          <w:color w:val="000000"/>
        </w:rPr>
        <w:instrText xml:space="preserve"> REF _Ref165530788 \r \h </w:instrText>
      </w:r>
      <w:r>
        <w:rPr>
          <w:color w:val="000000"/>
        </w:rPr>
      </w:r>
      <w:r>
        <w:rPr>
          <w:color w:val="000000"/>
        </w:rPr>
        <w:fldChar w:fldCharType="separate"/>
      </w:r>
      <w:r>
        <w:rPr>
          <w:color w:val="000000"/>
        </w:rPr>
        <w:t>11.1</w:t>
      </w:r>
      <w:r>
        <w:rPr>
          <w:color w:val="000000"/>
        </w:rPr>
        <w:fldChar w:fldCharType="end"/>
      </w:r>
      <w:r>
        <w:rPr>
          <w:color w:val="000000"/>
        </w:rPr>
        <w:t xml:space="preserve"> results in the settings described below, which are required for operation in the Approved mode:</w:t>
      </w:r>
    </w:p>
    <w:p w14:paraId="7E3AD891" w14:textId="77777777" w:rsidR="00B065C6" w:rsidRDefault="00B065C6" w:rsidP="00B065C6">
      <w:pPr>
        <w:numPr>
          <w:ilvl w:val="1"/>
          <w:numId w:val="2"/>
        </w:numPr>
        <w:pBdr>
          <w:top w:val="nil"/>
          <w:left w:val="nil"/>
          <w:bottom w:val="nil"/>
          <w:right w:val="nil"/>
          <w:between w:val="nil"/>
        </w:pBdr>
        <w:spacing w:after="60"/>
        <w:jc w:val="both"/>
        <w:rPr>
          <w:color w:val="000000"/>
        </w:rPr>
      </w:pPr>
      <w:r>
        <w:rPr>
          <w:color w:val="000000"/>
        </w:rPr>
        <w:t>&lt;TBD&gt;.</w:t>
      </w:r>
    </w:p>
    <w:p w14:paraId="32933CFF" w14:textId="77777777" w:rsidR="00B065C6" w:rsidRDefault="00B065C6" w:rsidP="00B065C6">
      <w:pPr>
        <w:numPr>
          <w:ilvl w:val="0"/>
          <w:numId w:val="3"/>
        </w:numPr>
        <w:spacing w:after="60"/>
        <w:jc w:val="both"/>
        <w:rPr>
          <w:color w:val="000000"/>
        </w:rPr>
      </w:pPr>
      <w:r w:rsidRPr="00643A16">
        <w:t>The</w:t>
      </w:r>
      <w:r>
        <w:rPr>
          <w:color w:val="000000"/>
        </w:rPr>
        <w:t xml:space="preserve"> Module is a functional block integrated into an FPGA or SoC. The integrator is responsible for:</w:t>
      </w:r>
    </w:p>
    <w:p w14:paraId="5597C21A" w14:textId="77777777" w:rsidR="00B065C6" w:rsidRPr="00643A16" w:rsidRDefault="00B065C6" w:rsidP="00B065C6">
      <w:pPr>
        <w:numPr>
          <w:ilvl w:val="1"/>
          <w:numId w:val="2"/>
        </w:numPr>
        <w:pBdr>
          <w:top w:val="nil"/>
          <w:left w:val="nil"/>
          <w:bottom w:val="nil"/>
          <w:right w:val="nil"/>
          <w:between w:val="nil"/>
        </w:pBdr>
        <w:spacing w:after="60"/>
        <w:jc w:val="both"/>
        <w:rPr>
          <w:color w:val="000000"/>
        </w:rPr>
      </w:pPr>
      <w:r>
        <w:rPr>
          <w:color w:val="000000"/>
        </w:rPr>
        <w:t xml:space="preserve">&lt;TBD&gt;. </w:t>
      </w:r>
    </w:p>
    <w:p w14:paraId="2D699B47" w14:textId="11437AAB" w:rsidR="00D93E0F" w:rsidRPr="008A392D" w:rsidRDefault="00D93E0F" w:rsidP="00BC7AD9">
      <w:pPr>
        <w:pStyle w:val="Subsection"/>
      </w:pPr>
      <w:r w:rsidRPr="007D5605">
        <w:t xml:space="preserve">Mode </w:t>
      </w:r>
      <w:r w:rsidR="00B23688" w:rsidRPr="007D5605">
        <w:t>C</w:t>
      </w:r>
      <w:r w:rsidRPr="007D5605">
        <w:t xml:space="preserve">hange </w:t>
      </w:r>
      <w:r w:rsidR="00B23688" w:rsidRPr="007D5605">
        <w:t>I</w:t>
      </w:r>
      <w:r w:rsidRPr="007D5605">
        <w:t xml:space="preserve">nstructions and </w:t>
      </w:r>
      <w:r w:rsidR="009E006D" w:rsidRPr="007D5605">
        <w:t>S</w:t>
      </w:r>
      <w:r w:rsidRPr="007D5605">
        <w:t xml:space="preserve">tatus </w:t>
      </w:r>
      <w:r w:rsidR="00E74B64" w:rsidRPr="007D5605">
        <w:t>[O]</w:t>
      </w:r>
      <w:r w:rsidR="00C82A25" w:rsidRPr="007D5605">
        <w:t>:</w:t>
      </w:r>
    </w:p>
    <w:p w14:paraId="5C5E3256" w14:textId="7FE3B918" w:rsidR="00FB7820" w:rsidRDefault="00FB7820" w:rsidP="00384488">
      <w:pPr>
        <w:pStyle w:val="BodyText"/>
      </w:pPr>
      <w:commentRangeStart w:id="24"/>
      <w:r>
        <w:t>&lt;Text&gt;</w:t>
      </w:r>
      <w:commentRangeEnd w:id="24"/>
      <w:r w:rsidR="002877D9">
        <w:rPr>
          <w:rStyle w:val="CommentReference"/>
        </w:rPr>
        <w:commentReference w:id="24"/>
      </w:r>
    </w:p>
    <w:p w14:paraId="76F28752" w14:textId="21C41C2D" w:rsidR="0049667E" w:rsidRDefault="004C7A7D" w:rsidP="00A90E10">
      <w:pPr>
        <w:pStyle w:val="Heading2"/>
      </w:pPr>
      <w:bookmarkStart w:id="25" w:name="_Toc168901296"/>
      <w:r>
        <w:lastRenderedPageBreak/>
        <w:t>Algorithms</w:t>
      </w:r>
      <w:bookmarkEnd w:id="25"/>
    </w:p>
    <w:p w14:paraId="5340D3D9" w14:textId="203C13EC" w:rsidR="00A90E10" w:rsidRDefault="002F2CF7" w:rsidP="00BC7AD9">
      <w:pPr>
        <w:pStyle w:val="Subsection"/>
      </w:pPr>
      <w:r w:rsidRPr="002F2CF7">
        <w:t>Approved Algorithms</w:t>
      </w:r>
      <w:r w:rsidR="00CF2141">
        <w:t>:</w:t>
      </w:r>
    </w:p>
    <w:sdt>
      <w:sdtPr>
        <w:alias w:val="ApprovedAlgorithmsTable"/>
        <w:tag w:val="ApprovedAlgorithmsTable"/>
        <w:id w:val="272066016"/>
        <w:lock w:val="sdtLocked"/>
        <w:placeholder>
          <w:docPart w:val="DefaultPlaceholder_-1854013440"/>
        </w:placeholder>
        <w15:appearance w15:val="tags"/>
      </w:sdtPr>
      <w:sdtContent>
        <w:p w14:paraId="7286A1AB" w14:textId="3DFEC257" w:rsidR="00DD1284" w:rsidRDefault="00B03742" w:rsidP="00CF2141">
          <w:pPr>
            <w:keepNext/>
          </w:pPr>
          <w:r>
            <w:t>From Web Cryptik</w:t>
          </w:r>
        </w:p>
      </w:sdtContent>
    </w:sdt>
    <w:p w14:paraId="0F5BB430" w14:textId="60B8EFCE" w:rsidR="00912971" w:rsidRDefault="00912971" w:rsidP="00BC7AD9">
      <w:pPr>
        <w:pStyle w:val="Subsection"/>
      </w:pPr>
      <w:r w:rsidRPr="00912971">
        <w:t>Vendor</w:t>
      </w:r>
      <w:r w:rsidR="004822CA">
        <w:t>-</w:t>
      </w:r>
      <w:r w:rsidRPr="00912971">
        <w:t>Affirmed Algorithms</w:t>
      </w:r>
      <w:r w:rsidR="00011FB2">
        <w:t>:</w:t>
      </w:r>
    </w:p>
    <w:sdt>
      <w:sdtPr>
        <w:alias w:val="VAAlgorithmsTable"/>
        <w:tag w:val="VAAlgorithmsTable"/>
        <w:id w:val="-1046521070"/>
        <w:lock w:val="sdtLocked"/>
        <w:placeholder>
          <w:docPart w:val="DefaultPlaceholder_-1854013440"/>
        </w:placeholder>
        <w15:appearance w15:val="tags"/>
      </w:sdtPr>
      <w:sdtContent>
        <w:p w14:paraId="7D105F99" w14:textId="7DBDBC0D" w:rsidR="00DD1284" w:rsidRPr="004C5A44" w:rsidRDefault="001E56CF" w:rsidP="00011FB2">
          <w:pPr>
            <w:keepNext/>
          </w:pPr>
          <w:r w:rsidRPr="004C5A44">
            <w:t>From Web Cryptik</w:t>
          </w:r>
        </w:p>
      </w:sdtContent>
    </w:sdt>
    <w:p w14:paraId="78159A9F" w14:textId="475FD87B" w:rsidR="00912971" w:rsidRPr="002F2CF7" w:rsidRDefault="00912971" w:rsidP="00BC7AD9">
      <w:pPr>
        <w:pStyle w:val="Subsection"/>
      </w:pPr>
      <w:r w:rsidRPr="002F2CF7">
        <w:t>Non-Approved, Allowed Algorithms</w:t>
      </w:r>
      <w:r w:rsidR="003805E1">
        <w:t>:</w:t>
      </w:r>
    </w:p>
    <w:p w14:paraId="5E31AEBA" w14:textId="0ACFD368" w:rsidR="00EF6761" w:rsidRPr="004C5A44" w:rsidRDefault="00476EF2" w:rsidP="00646AA3">
      <w:pPr>
        <w:pStyle w:val="BodyText"/>
      </w:pPr>
      <w:r>
        <w:t>N/A for this module.</w:t>
      </w:r>
    </w:p>
    <w:p w14:paraId="28215D0A" w14:textId="057B99C3" w:rsidR="00912971" w:rsidRDefault="00912971" w:rsidP="00BC7AD9">
      <w:pPr>
        <w:pStyle w:val="Subsection"/>
      </w:pPr>
      <w:r w:rsidRPr="002F2CF7">
        <w:t>Non-Approved, Allowed Algorithms</w:t>
      </w:r>
      <w:r>
        <w:t xml:space="preserve"> with No Security Claimed</w:t>
      </w:r>
      <w:r w:rsidR="003805E1">
        <w:t>:</w:t>
      </w:r>
    </w:p>
    <w:sdt>
      <w:sdtPr>
        <w:alias w:val="NonAppAllowedNSCTable"/>
        <w:tag w:val="NonAppAllowedNSCTable"/>
        <w:id w:val="1230106873"/>
        <w:lock w:val="sdtLocked"/>
        <w:placeholder>
          <w:docPart w:val="DefaultPlaceholder_-1854013440"/>
        </w:placeholder>
        <w15:appearance w15:val="tags"/>
      </w:sdtPr>
      <w:sdtContent>
        <w:p w14:paraId="5227983F" w14:textId="7EDCFA01" w:rsidR="00934E73" w:rsidRPr="004C5A44" w:rsidRDefault="001E56CF" w:rsidP="003805E1">
          <w:pPr>
            <w:pStyle w:val="NoSpacing"/>
            <w:keepNext/>
          </w:pPr>
          <w:r w:rsidRPr="004C5A44">
            <w:t>From Web Cryptik</w:t>
          </w:r>
        </w:p>
      </w:sdtContent>
    </w:sdt>
    <w:p w14:paraId="64867A8D" w14:textId="48D1CE32" w:rsidR="0075398A" w:rsidRDefault="0075398A" w:rsidP="00BC7AD9">
      <w:pPr>
        <w:pStyle w:val="Subsection"/>
      </w:pPr>
      <w:r w:rsidRPr="0075398A">
        <w:t>Non-Approved, Not Allowed Algorithms</w:t>
      </w:r>
      <w:r w:rsidR="00E02313">
        <w:t>:</w:t>
      </w:r>
    </w:p>
    <w:p w14:paraId="65E582EA" w14:textId="0082E184" w:rsidR="00934E73" w:rsidRPr="004C5A44" w:rsidRDefault="00476EF2" w:rsidP="00646AA3">
      <w:pPr>
        <w:pStyle w:val="BodyText"/>
      </w:pPr>
      <w:r>
        <w:t>N/A for this module.</w:t>
      </w:r>
    </w:p>
    <w:p w14:paraId="78008CD8" w14:textId="7B79B114" w:rsidR="006A1B14" w:rsidRDefault="006A1B14" w:rsidP="00404D85">
      <w:pPr>
        <w:pStyle w:val="Heading2"/>
      </w:pPr>
      <w:bookmarkStart w:id="26" w:name="_Toc168901297"/>
      <w:r>
        <w:t>Security Function Implementations</w:t>
      </w:r>
      <w:bookmarkEnd w:id="26"/>
    </w:p>
    <w:sdt>
      <w:sdtPr>
        <w:alias w:val="SFITable"/>
        <w:tag w:val="SFITable"/>
        <w:id w:val="889854132"/>
        <w:lock w:val="sdtLocked"/>
        <w:placeholder>
          <w:docPart w:val="DefaultPlaceholder_-1854013440"/>
        </w:placeholder>
        <w15:appearance w15:val="tags"/>
      </w:sdtPr>
      <w:sdtContent>
        <w:p w14:paraId="2D2FBB3B" w14:textId="52CBE07C" w:rsidR="00FD6A02" w:rsidRPr="00FD6A02" w:rsidRDefault="00A8645E" w:rsidP="00E76FCF">
          <w:pPr>
            <w:pStyle w:val="NoSpacing"/>
            <w:keepNext/>
          </w:pPr>
          <w:r w:rsidRPr="00A8645E">
            <w:t>From Web Cryptik</w:t>
          </w:r>
        </w:p>
      </w:sdtContent>
    </w:sdt>
    <w:p w14:paraId="6552AE36" w14:textId="068B3817" w:rsidR="002D1121" w:rsidRDefault="002D1121" w:rsidP="00404D85">
      <w:pPr>
        <w:pStyle w:val="Heading2"/>
      </w:pPr>
      <w:bookmarkStart w:id="27" w:name="_Toc168901298"/>
      <w:r>
        <w:t>Algorithm Specific</w:t>
      </w:r>
      <w:r w:rsidR="00D07D57">
        <w:t xml:space="preserve"> Information</w:t>
      </w:r>
      <w:bookmarkEnd w:id="27"/>
    </w:p>
    <w:p w14:paraId="37DF63D0" w14:textId="08614787" w:rsidR="009D28F9" w:rsidRPr="00084347" w:rsidRDefault="009D28F9" w:rsidP="00384488">
      <w:pPr>
        <w:pStyle w:val="BodyText"/>
      </w:pPr>
      <w:r w:rsidRPr="00084347">
        <w:t>&lt;Text&gt;</w:t>
      </w:r>
    </w:p>
    <w:p w14:paraId="77A08EE2" w14:textId="25F38C85" w:rsidR="00A46FF4" w:rsidRDefault="00A46FF4" w:rsidP="00A46FF4">
      <w:pPr>
        <w:pStyle w:val="Heading2"/>
      </w:pPr>
      <w:bookmarkStart w:id="28" w:name="_Toc168901299"/>
      <w:r>
        <w:t>R</w:t>
      </w:r>
      <w:r w:rsidR="00DE6F3D">
        <w:t>B</w:t>
      </w:r>
      <w:r>
        <w:t>G and Entropy</w:t>
      </w:r>
      <w:bookmarkEnd w:id="28"/>
    </w:p>
    <w:p w14:paraId="274692FC" w14:textId="77777777" w:rsidR="00D732AA" w:rsidRPr="004C5A44" w:rsidRDefault="00D732AA" w:rsidP="00D732AA">
      <w:pPr>
        <w:pStyle w:val="BodyText"/>
      </w:pPr>
      <w:bookmarkStart w:id="29" w:name="_Toc168901300"/>
      <w:r>
        <w:t>N/A for this module.</w:t>
      </w:r>
    </w:p>
    <w:p w14:paraId="7B677B3A" w14:textId="0B628CB5" w:rsidR="00A46FF4" w:rsidRDefault="00A46FF4" w:rsidP="00A46FF4">
      <w:pPr>
        <w:pStyle w:val="Heading2"/>
      </w:pPr>
      <w:r>
        <w:t>Key Generation</w:t>
      </w:r>
      <w:bookmarkEnd w:id="29"/>
    </w:p>
    <w:p w14:paraId="4DE5397E" w14:textId="77777777" w:rsidR="00F96A6C" w:rsidRDefault="00F96A6C" w:rsidP="00F96A6C">
      <w:pPr>
        <w:keepNext/>
        <w:spacing w:after="60"/>
        <w:jc w:val="both"/>
      </w:pPr>
      <w:r w:rsidRPr="00FF5684">
        <w:t>The Module:</w:t>
      </w:r>
    </w:p>
    <w:p w14:paraId="6DDB7E19" w14:textId="77777777" w:rsidR="00F96A6C" w:rsidRDefault="00F96A6C" w:rsidP="00F96A6C">
      <w:pPr>
        <w:pStyle w:val="ListParagraph"/>
        <w:keepNext/>
        <w:numPr>
          <w:ilvl w:val="0"/>
          <w:numId w:val="5"/>
        </w:numPr>
        <w:spacing w:after="60"/>
        <w:contextualSpacing w:val="0"/>
      </w:pPr>
      <w:commentRangeStart w:id="30"/>
      <w:r>
        <w:t xml:space="preserve">Does not provide symmetric key generation. </w:t>
      </w:r>
    </w:p>
    <w:p w14:paraId="1881716E" w14:textId="77777777" w:rsidR="00F96A6C" w:rsidRDefault="00F96A6C" w:rsidP="00F96A6C">
      <w:pPr>
        <w:pStyle w:val="ListParagraph"/>
        <w:keepNext/>
        <w:numPr>
          <w:ilvl w:val="0"/>
          <w:numId w:val="5"/>
        </w:numPr>
        <w:spacing w:after="60"/>
        <w:contextualSpacing w:val="0"/>
      </w:pPr>
      <w:r w:rsidRPr="00FF5684">
        <w:t>Produces asymmetric keys in accordance with</w:t>
      </w:r>
      <w:r>
        <w:t xml:space="preserve"> …</w:t>
      </w:r>
    </w:p>
    <w:p w14:paraId="38E9559D" w14:textId="671E6AA6" w:rsidR="00F96A6C" w:rsidRDefault="00F96A6C" w:rsidP="00F96A6C">
      <w:pPr>
        <w:pStyle w:val="ListParagraph"/>
        <w:numPr>
          <w:ilvl w:val="0"/>
          <w:numId w:val="5"/>
        </w:numPr>
        <w:spacing w:after="60"/>
        <w:contextualSpacing w:val="0"/>
      </w:pPr>
      <w:r>
        <w:t>S</w:t>
      </w:r>
      <w:r w:rsidRPr="00FF5684">
        <w:t>upports symmetric key derivation in accordance with SP</w:t>
      </w:r>
      <w:r w:rsidR="008C332F">
        <w:t xml:space="preserve"> </w:t>
      </w:r>
      <w:r w:rsidRPr="00FF5684">
        <w:t>800-133r2 Section 6.2, using the approved and CAVP listed KDF algorithms.</w:t>
      </w:r>
      <w:commentRangeEnd w:id="30"/>
      <w:r>
        <w:rPr>
          <w:rStyle w:val="CommentReference"/>
        </w:rPr>
        <w:commentReference w:id="30"/>
      </w:r>
    </w:p>
    <w:p w14:paraId="45714F1D" w14:textId="5EBCACAE" w:rsidR="002D1121" w:rsidRDefault="002D1121" w:rsidP="00404D85">
      <w:pPr>
        <w:pStyle w:val="Heading2"/>
      </w:pPr>
      <w:bookmarkStart w:id="31" w:name="_Toc168901301"/>
      <w:r>
        <w:t xml:space="preserve">Key </w:t>
      </w:r>
      <w:r w:rsidR="00596B53">
        <w:t>Establishment</w:t>
      </w:r>
      <w:bookmarkEnd w:id="31"/>
    </w:p>
    <w:p w14:paraId="4BBD936D" w14:textId="36A759C4" w:rsidR="00596B53" w:rsidRPr="003E0BB3" w:rsidRDefault="00596B53" w:rsidP="00384488">
      <w:pPr>
        <w:pStyle w:val="BodyText"/>
      </w:pPr>
      <w:r w:rsidRPr="003E0BB3">
        <w:t>&lt;Text&gt;</w:t>
      </w:r>
    </w:p>
    <w:p w14:paraId="5C0E9516" w14:textId="07398082" w:rsidR="0092566C" w:rsidRDefault="0092566C" w:rsidP="00404D85">
      <w:pPr>
        <w:pStyle w:val="Heading2"/>
      </w:pPr>
      <w:bookmarkStart w:id="32" w:name="_Toc168901302"/>
      <w:r>
        <w:lastRenderedPageBreak/>
        <w:t>Industry Protocols</w:t>
      </w:r>
      <w:bookmarkEnd w:id="32"/>
    </w:p>
    <w:p w14:paraId="2FE236F1" w14:textId="2B768361" w:rsidR="003E509D" w:rsidRPr="003E0BB3" w:rsidRDefault="00476EF2" w:rsidP="00384488">
      <w:pPr>
        <w:pStyle w:val="BodyText"/>
      </w:pPr>
      <w:r>
        <w:t>N/A for this module.</w:t>
      </w:r>
    </w:p>
    <w:p w14:paraId="011FE134" w14:textId="5A4118DB" w:rsidR="0066774D" w:rsidRDefault="00414EC3" w:rsidP="00552AB1">
      <w:pPr>
        <w:pStyle w:val="Heading1"/>
      </w:pPr>
      <w:bookmarkStart w:id="33" w:name="_Toc168901303"/>
      <w:r w:rsidRPr="00414EC3">
        <w:t xml:space="preserve">Cryptographic </w:t>
      </w:r>
      <w:r w:rsidR="00F1286D">
        <w:t>M</w:t>
      </w:r>
      <w:r w:rsidRPr="00414EC3">
        <w:t xml:space="preserve">odule </w:t>
      </w:r>
      <w:r w:rsidR="00F1286D">
        <w:t>I</w:t>
      </w:r>
      <w:r w:rsidRPr="00414EC3">
        <w:t>nterfaces</w:t>
      </w:r>
      <w:bookmarkEnd w:id="33"/>
    </w:p>
    <w:p w14:paraId="731EF07E" w14:textId="6F858FC1" w:rsidR="00433121" w:rsidRDefault="00433121" w:rsidP="001F292E">
      <w:pPr>
        <w:pStyle w:val="Heading2"/>
        <w:spacing w:before="120"/>
      </w:pPr>
      <w:bookmarkStart w:id="34" w:name="_Toc168901304"/>
      <w:r w:rsidRPr="00B6299D">
        <w:t>Ports and Interfaces</w:t>
      </w:r>
      <w:bookmarkEnd w:id="34"/>
    </w:p>
    <w:sdt>
      <w:sdtPr>
        <w:alias w:val="PortsAndInterfacesTable"/>
        <w:tag w:val="PortsAndInterfacesTable"/>
        <w:id w:val="-1742320323"/>
        <w:lock w:val="sdtLocked"/>
        <w:placeholder>
          <w:docPart w:val="DefaultPlaceholder_-1854013440"/>
        </w:placeholder>
        <w15:appearance w15:val="tags"/>
      </w:sdtPr>
      <w:sdtContent>
        <w:p w14:paraId="08C9A701" w14:textId="7B427714" w:rsidR="00582B3C" w:rsidRDefault="00EA2CF9" w:rsidP="00085D2F">
          <w:pPr>
            <w:pStyle w:val="NoSpacing"/>
            <w:keepNext/>
          </w:pPr>
          <w:r w:rsidRPr="00EA2CF9">
            <w:t>From Web Cryptik</w:t>
          </w:r>
        </w:p>
      </w:sdtContent>
    </w:sdt>
    <w:p w14:paraId="374DF689" w14:textId="1B1179FE" w:rsidR="00582B3C" w:rsidRPr="004F779E" w:rsidRDefault="004F779E" w:rsidP="001F292E">
      <w:pPr>
        <w:pStyle w:val="BodyText"/>
        <w:spacing w:before="120"/>
      </w:pPr>
      <w:r w:rsidRPr="004F779E">
        <w:t>The Control Output interface is not applicable, as the module does not control other components.</w:t>
      </w:r>
    </w:p>
    <w:p w14:paraId="362482CA" w14:textId="32220C7B" w:rsidR="00414EC3" w:rsidRDefault="00433121" w:rsidP="00552AB1">
      <w:pPr>
        <w:pStyle w:val="Heading1"/>
      </w:pPr>
      <w:bookmarkStart w:id="35" w:name="_Toc168901305"/>
      <w:r w:rsidRPr="00433121">
        <w:t xml:space="preserve">Roles, </w:t>
      </w:r>
      <w:r w:rsidR="00E30C10">
        <w:t>S</w:t>
      </w:r>
      <w:r w:rsidRPr="00433121">
        <w:t xml:space="preserve">ervices, and </w:t>
      </w:r>
      <w:r w:rsidR="00E30C10">
        <w:t>A</w:t>
      </w:r>
      <w:r w:rsidRPr="00433121">
        <w:t>uthentication</w:t>
      </w:r>
      <w:bookmarkEnd w:id="35"/>
    </w:p>
    <w:p w14:paraId="329D891B" w14:textId="5F459563" w:rsidR="00552AB1" w:rsidRPr="001A0134" w:rsidRDefault="00552AB1" w:rsidP="001F292E">
      <w:pPr>
        <w:pStyle w:val="Heading2"/>
        <w:spacing w:before="120"/>
      </w:pPr>
      <w:bookmarkStart w:id="36" w:name="_Toc168901306"/>
      <w:r w:rsidRPr="001A0134">
        <w:t>Authentication Methods</w:t>
      </w:r>
      <w:bookmarkEnd w:id="36"/>
    </w:p>
    <w:p w14:paraId="3E3B4DD3" w14:textId="60700353" w:rsidR="00912684" w:rsidRPr="001A0134" w:rsidRDefault="00476EF2" w:rsidP="00384488">
      <w:pPr>
        <w:pStyle w:val="BodyText"/>
      </w:pPr>
      <w:r>
        <w:t>N/A for this module.</w:t>
      </w:r>
    </w:p>
    <w:p w14:paraId="60A1A746" w14:textId="0B80D47B" w:rsidR="00552AB1" w:rsidRPr="001A0134" w:rsidRDefault="00552AB1" w:rsidP="00552AB1">
      <w:pPr>
        <w:pStyle w:val="Heading2"/>
      </w:pPr>
      <w:bookmarkStart w:id="37" w:name="_Toc168901307"/>
      <w:r w:rsidRPr="001A0134">
        <w:t>Roles</w:t>
      </w:r>
      <w:bookmarkEnd w:id="37"/>
    </w:p>
    <w:sdt>
      <w:sdtPr>
        <w:alias w:val="RolesTable"/>
        <w:tag w:val="RolesTable"/>
        <w:id w:val="-690221186"/>
        <w:lock w:val="sdtLocked"/>
        <w:placeholder>
          <w:docPart w:val="DefaultPlaceholder_-1854013440"/>
        </w:placeholder>
        <w15:appearance w15:val="tags"/>
      </w:sdtPr>
      <w:sdtContent>
        <w:p w14:paraId="42BBBDD3" w14:textId="7633BA27" w:rsidR="00F16F21" w:rsidRPr="001A0134" w:rsidRDefault="00551499" w:rsidP="006D3AF5">
          <w:pPr>
            <w:pStyle w:val="NoSpacing"/>
            <w:keepNext/>
          </w:pPr>
          <w:r w:rsidRPr="001A0134">
            <w:t>From Web Cryptik</w:t>
          </w:r>
        </w:p>
      </w:sdtContent>
    </w:sdt>
    <w:p w14:paraId="0C1A5003" w14:textId="2691041B" w:rsidR="00F16F21" w:rsidRPr="001A0134" w:rsidRDefault="00363CAD" w:rsidP="001F292E">
      <w:pPr>
        <w:pStyle w:val="BodyText"/>
        <w:spacing w:before="120"/>
      </w:pPr>
      <w:r w:rsidRPr="00363CAD">
        <w:t>The Module supports the mandatory Cryptographic Officer (CO) operational role only (implicitly identified) and does not support a maintenance role or a bypass capability.</w:t>
      </w:r>
      <w:r>
        <w:t xml:space="preserve"> </w:t>
      </w:r>
      <w:r w:rsidRPr="00363CAD">
        <w:t xml:space="preserve">The CO role is assumed by meeting the conditions of Section </w:t>
      </w:r>
      <w:r>
        <w:fldChar w:fldCharType="begin"/>
      </w:r>
      <w:r>
        <w:instrText xml:space="preserve"> REF _Ref165534723 \r \h </w:instrText>
      </w:r>
      <w:r>
        <w:fldChar w:fldCharType="separate"/>
      </w:r>
      <w:r>
        <w:t>11.2</w:t>
      </w:r>
      <w:r>
        <w:fldChar w:fldCharType="end"/>
      </w:r>
      <w:r w:rsidRPr="00363CAD">
        <w:t xml:space="preserve"> of this document and in associated </w:t>
      </w:r>
      <w:r>
        <w:t>G</w:t>
      </w:r>
      <w:r w:rsidRPr="00363CAD">
        <w:t xml:space="preserve">uidance documentation. </w:t>
      </w:r>
    </w:p>
    <w:p w14:paraId="174A856B" w14:textId="68641A2B" w:rsidR="00373477" w:rsidRDefault="00373477" w:rsidP="00373477">
      <w:pPr>
        <w:pStyle w:val="Heading2"/>
      </w:pPr>
      <w:bookmarkStart w:id="38" w:name="_Toc168901308"/>
      <w:r w:rsidRPr="001A0134">
        <w:t>Approved Services</w:t>
      </w:r>
      <w:bookmarkEnd w:id="38"/>
    </w:p>
    <w:p w14:paraId="2F07EA92" w14:textId="2984930D" w:rsidR="00183B61" w:rsidRDefault="00183B61" w:rsidP="006A7DAC">
      <w:pPr>
        <w:keepNext/>
        <w:spacing w:after="20"/>
      </w:pPr>
      <w:r>
        <w:t xml:space="preserve">SSP Access indicators: </w:t>
      </w:r>
    </w:p>
    <w:p w14:paraId="2401E02F" w14:textId="77777777" w:rsidR="0049492E" w:rsidRDefault="0049492E" w:rsidP="0049492E">
      <w:pPr>
        <w:pStyle w:val="ListParagraph"/>
        <w:numPr>
          <w:ilvl w:val="0"/>
          <w:numId w:val="9"/>
        </w:numPr>
        <w:ind w:left="720"/>
      </w:pPr>
      <w:r>
        <w:t>G (Generate): The Module generates or derives the SSP.</w:t>
      </w:r>
    </w:p>
    <w:p w14:paraId="770233FA" w14:textId="77777777" w:rsidR="0049492E" w:rsidRDefault="0049492E" w:rsidP="0049492E">
      <w:pPr>
        <w:pStyle w:val="ListParagraph"/>
        <w:numPr>
          <w:ilvl w:val="0"/>
          <w:numId w:val="9"/>
        </w:numPr>
        <w:ind w:left="720"/>
      </w:pPr>
      <w:r>
        <w:t>R (Read): The SSP is read from the Module (e.g., the SSP is output).</w:t>
      </w:r>
    </w:p>
    <w:p w14:paraId="6AE1D634" w14:textId="2A90F3E9" w:rsidR="0049492E" w:rsidRDefault="0049492E" w:rsidP="0049492E">
      <w:pPr>
        <w:pStyle w:val="ListParagraph"/>
        <w:numPr>
          <w:ilvl w:val="0"/>
          <w:numId w:val="9"/>
        </w:numPr>
        <w:ind w:left="720"/>
      </w:pPr>
      <w:r>
        <w:t>W (Write): The SSP is updated, imported, or written to the Module.</w:t>
      </w:r>
    </w:p>
    <w:p w14:paraId="39EBD084" w14:textId="77777777" w:rsidR="0049492E" w:rsidRDefault="0049492E" w:rsidP="0049492E">
      <w:pPr>
        <w:pStyle w:val="ListParagraph"/>
        <w:numPr>
          <w:ilvl w:val="0"/>
          <w:numId w:val="9"/>
        </w:numPr>
        <w:ind w:left="720"/>
      </w:pPr>
      <w:r>
        <w:t>E (Execute): The Module uses the SSP in performing a cryptographic operation.</w:t>
      </w:r>
    </w:p>
    <w:p w14:paraId="4A8E9658" w14:textId="26AB2462" w:rsidR="0049492E" w:rsidRPr="0049492E" w:rsidRDefault="0049492E" w:rsidP="0049492E">
      <w:pPr>
        <w:pStyle w:val="ListParagraph"/>
        <w:numPr>
          <w:ilvl w:val="0"/>
          <w:numId w:val="9"/>
        </w:numPr>
        <w:ind w:left="720"/>
      </w:pPr>
      <w:r>
        <w:t>Z (Zeroize): The Module zeroizes the SSP.</w:t>
      </w:r>
    </w:p>
    <w:sdt>
      <w:sdtPr>
        <w:alias w:val="ApprovedServicesTable"/>
        <w:tag w:val="ApprovedServicesTable"/>
        <w:id w:val="-996721871"/>
        <w:lock w:val="sdtLocked"/>
        <w:placeholder>
          <w:docPart w:val="DefaultPlaceholder_-1854013440"/>
        </w:placeholder>
        <w15:appearance w15:val="tags"/>
      </w:sdtPr>
      <w:sdtContent>
        <w:p w14:paraId="7CDC0CDB" w14:textId="4E6FF9E1" w:rsidR="006447F3" w:rsidRPr="001A0134" w:rsidRDefault="00551499" w:rsidP="00F87CC4">
          <w:pPr>
            <w:pStyle w:val="NoSpacing"/>
            <w:keepNext/>
          </w:pPr>
          <w:r w:rsidRPr="001A0134">
            <w:t>From Web Cryptik</w:t>
          </w:r>
        </w:p>
      </w:sdtContent>
    </w:sdt>
    <w:p w14:paraId="00A6E8B6" w14:textId="77777777" w:rsidR="009E1394" w:rsidRPr="00CA5C04" w:rsidRDefault="009E1394" w:rsidP="001F292E">
      <w:pPr>
        <w:spacing w:before="120" w:after="120"/>
        <w:jc w:val="both"/>
      </w:pPr>
      <w:r w:rsidRPr="00CA5C04">
        <w:rPr>
          <w:i/>
          <w:iCs/>
        </w:rPr>
        <w:t>Command frame</w:t>
      </w:r>
      <w:r w:rsidRPr="00CA5C04">
        <w:t xml:space="preserve"> refers to the mailbox input registers and the associated data </w:t>
      </w:r>
      <w:r>
        <w:t>&lt;</w:t>
      </w:r>
      <w:r w:rsidRPr="00CA5C04">
        <w:t>…</w:t>
      </w:r>
      <w:r>
        <w:t>&gt;</w:t>
      </w:r>
    </w:p>
    <w:p w14:paraId="1E3A3AB4" w14:textId="44BD30E7" w:rsidR="009E1394" w:rsidRPr="00CA5C04" w:rsidRDefault="009E1394" w:rsidP="009E1394">
      <w:pPr>
        <w:spacing w:after="120"/>
        <w:jc w:val="both"/>
      </w:pPr>
      <w:r w:rsidRPr="00CA5C04">
        <w:rPr>
          <w:i/>
          <w:iCs/>
        </w:rPr>
        <w:t>Result frame</w:t>
      </w:r>
      <w:r w:rsidRPr="00CA5C04">
        <w:t xml:space="preserve"> refers to the mailbox </w:t>
      </w:r>
      <w:r w:rsidR="00E9184F">
        <w:t>output</w:t>
      </w:r>
      <w:r w:rsidRPr="00CA5C04">
        <w:t xml:space="preserve"> registers and the associated data </w:t>
      </w:r>
      <w:r>
        <w:t>&lt;</w:t>
      </w:r>
      <w:r w:rsidRPr="00CA5C04">
        <w:t>…</w:t>
      </w:r>
      <w:r>
        <w:t>&gt;</w:t>
      </w:r>
    </w:p>
    <w:p w14:paraId="3AEAC1CA" w14:textId="77777777" w:rsidR="009E1394" w:rsidRPr="00CA5C04" w:rsidRDefault="009E1394" w:rsidP="009E1394">
      <w:pPr>
        <w:spacing w:after="120"/>
        <w:jc w:val="both"/>
      </w:pPr>
      <w:r w:rsidRPr="00CA5C04">
        <w:t xml:space="preserve">Each </w:t>
      </w:r>
      <w:r w:rsidRPr="00CA5C04">
        <w:rPr>
          <w:i/>
          <w:iCs/>
        </w:rPr>
        <w:t>command frame</w:t>
      </w:r>
      <w:r w:rsidRPr="00CA5C04">
        <w:t xml:space="preserve"> and </w:t>
      </w:r>
      <w:r w:rsidRPr="00CA5C04">
        <w:rPr>
          <w:i/>
          <w:iCs/>
        </w:rPr>
        <w:t>result frame</w:t>
      </w:r>
      <w:r w:rsidRPr="00CA5C04">
        <w:t xml:space="preserve"> includes a simple checksum</w:t>
      </w:r>
      <w:r w:rsidRPr="00CA5C04">
        <w:rPr>
          <w:b/>
          <w:bCs/>
        </w:rPr>
        <w:t xml:space="preserve"> </w:t>
      </w:r>
      <w:r w:rsidRPr="00CA5C04">
        <w:t>value</w:t>
      </w:r>
      <w:r w:rsidRPr="00C93507">
        <w:t>,</w:t>
      </w:r>
      <w:r w:rsidRPr="00CA5C04">
        <w:rPr>
          <w:b/>
          <w:bCs/>
        </w:rPr>
        <w:t xml:space="preserve"> </w:t>
      </w:r>
      <w:r w:rsidRPr="00CA5C04">
        <w:t>permitting the recipient</w:t>
      </w:r>
      <w:r w:rsidRPr="00CA5C04">
        <w:rPr>
          <w:b/>
          <w:bCs/>
        </w:rPr>
        <w:t xml:space="preserve"> </w:t>
      </w:r>
      <w:r w:rsidRPr="00CA5C04">
        <w:t xml:space="preserve">to </w:t>
      </w:r>
      <w:r>
        <w:t xml:space="preserve">verify </w:t>
      </w:r>
      <w:r w:rsidRPr="00CA5C04">
        <w:t>parameter integrity.</w:t>
      </w:r>
    </w:p>
    <w:p w14:paraId="01427FE8" w14:textId="3E65FB52" w:rsidR="006447F3" w:rsidRPr="001A0134" w:rsidRDefault="001D4DBB" w:rsidP="00846BC7">
      <w:pPr>
        <w:pStyle w:val="BodyText"/>
      </w:pPr>
      <w:r w:rsidRPr="001D4DBB">
        <w:lastRenderedPageBreak/>
        <w:t>Services are only operational in the running state. Any attempts to access services in any other state will result in an error being returned. If the integrity test or any CAST fails, then any attempt to access any service will result in an error being returned.</w:t>
      </w:r>
      <w:r w:rsidR="009E1394">
        <w:t xml:space="preserve"> The Module conforms to FIPS 140-3 IG 2.4.C </w:t>
      </w:r>
      <w:r w:rsidR="009E1394" w:rsidRPr="005B73B6">
        <w:rPr>
          <w:i/>
          <w:iCs/>
        </w:rPr>
        <w:t>Approved Security Service Indicator</w:t>
      </w:r>
      <w:r w:rsidR="009E1394">
        <w:t>, similar to example 2. Each service provides context sensitive status responses as described in Caliptra online documentation; generally, functions of return type int return the value 1 for success with other error codes as appropriate for the call.</w:t>
      </w:r>
    </w:p>
    <w:p w14:paraId="5EF81153" w14:textId="3B6A0AE8" w:rsidR="00846BC7" w:rsidRPr="00CA5C04" w:rsidRDefault="00846BC7" w:rsidP="00846BC7">
      <w:pPr>
        <w:spacing w:after="120"/>
        <w:jc w:val="both"/>
      </w:pPr>
      <w:commentRangeStart w:id="39"/>
      <w:r w:rsidRPr="00CA5C04">
        <w:t xml:space="preserve">The </w:t>
      </w:r>
      <w:r w:rsidRPr="00CA5C04">
        <w:rPr>
          <w:i/>
        </w:rPr>
        <w:t>&lt;</w:t>
      </w:r>
      <w:r w:rsidRPr="008D269D">
        <w:rPr>
          <w:i/>
        </w:rPr>
        <w:t>FIPS_NAME_VERSION</w:t>
      </w:r>
      <w:r w:rsidRPr="00CA5C04">
        <w:rPr>
          <w:i/>
        </w:rPr>
        <w:t>&gt;</w:t>
      </w:r>
      <w:r w:rsidRPr="00CA5C04">
        <w:t xml:space="preserve"> service response provides the means to confirm the </w:t>
      </w:r>
      <w:r w:rsidR="005E2CD0">
        <w:t>Table 2</w:t>
      </w:r>
      <w:r w:rsidRPr="00CA5C04">
        <w:t xml:space="preserve"> </w:t>
      </w:r>
      <w:r w:rsidR="00E47230" w:rsidRPr="00CA5C04">
        <w:t xml:space="preserve">Module </w:t>
      </w:r>
      <w:r w:rsidRPr="00CA5C04">
        <w:t>name and version information.</w:t>
      </w:r>
      <w:commentRangeEnd w:id="39"/>
      <w:r w:rsidRPr="00CA5C04">
        <w:commentReference w:id="39"/>
      </w:r>
      <w:r w:rsidR="00E47230">
        <w:t xml:space="preserve"> These parameters, along with the Module’s internal indicators of the security-check and conditional-errors settings, are used to confirm the Module is the validated Module operating in the Approved mode with only Approved security services.</w:t>
      </w:r>
    </w:p>
    <w:p w14:paraId="41879C9B" w14:textId="634CD942" w:rsidR="00373477" w:rsidRDefault="00373477" w:rsidP="00373477">
      <w:pPr>
        <w:pStyle w:val="Heading2"/>
      </w:pPr>
      <w:bookmarkStart w:id="40" w:name="_Toc168901309"/>
      <w:r>
        <w:t>Non-Approved Services</w:t>
      </w:r>
      <w:bookmarkEnd w:id="40"/>
    </w:p>
    <w:sdt>
      <w:sdtPr>
        <w:alias w:val="NonApprovedServicesTable"/>
        <w:tag w:val="NonApprovedServicesTable"/>
        <w:id w:val="-40744735"/>
        <w:lock w:val="sdtLocked"/>
        <w:placeholder>
          <w:docPart w:val="DefaultPlaceholder_-1854013440"/>
        </w:placeholder>
        <w15:appearance w15:val="tags"/>
      </w:sdtPr>
      <w:sdtContent>
        <w:p w14:paraId="04E45DAB" w14:textId="7F1B72B1" w:rsidR="006447F3" w:rsidRPr="00480557" w:rsidRDefault="00480557" w:rsidP="000818B3">
          <w:pPr>
            <w:pStyle w:val="NoSpacing"/>
            <w:keepNext/>
          </w:pPr>
          <w:r w:rsidRPr="00480557">
            <w:t>From Web Cryptik</w:t>
          </w:r>
        </w:p>
      </w:sdtContent>
    </w:sdt>
    <w:p w14:paraId="0593D4BF" w14:textId="16379990" w:rsidR="005843D1" w:rsidRPr="00480557" w:rsidRDefault="005843D1" w:rsidP="005843D1">
      <w:pPr>
        <w:pStyle w:val="Heading2"/>
      </w:pPr>
      <w:bookmarkStart w:id="41" w:name="_Toc168901310"/>
      <w:r w:rsidRPr="00480557">
        <w:t>External Software/Firmware Loaded</w:t>
      </w:r>
      <w:bookmarkEnd w:id="41"/>
    </w:p>
    <w:p w14:paraId="171A656C" w14:textId="5BB75CCB" w:rsidR="00373477" w:rsidRPr="00480557" w:rsidRDefault="00A966CF" w:rsidP="00384488">
      <w:pPr>
        <w:pStyle w:val="BodyText"/>
      </w:pPr>
      <w:commentRangeStart w:id="42"/>
      <w:r w:rsidRPr="00480557">
        <w:t>&lt;</w:t>
      </w:r>
      <w:r w:rsidR="006B31E6" w:rsidRPr="00480557">
        <w:t>Text</w:t>
      </w:r>
      <w:r w:rsidRPr="00480557">
        <w:t>&gt;</w:t>
      </w:r>
      <w:commentRangeEnd w:id="42"/>
      <w:r w:rsidR="008D3326">
        <w:rPr>
          <w:rStyle w:val="CommentReference"/>
        </w:rPr>
        <w:commentReference w:id="42"/>
      </w:r>
    </w:p>
    <w:p w14:paraId="75C23E35" w14:textId="4EF3D968" w:rsidR="00433121" w:rsidRDefault="00490108" w:rsidP="00490108">
      <w:pPr>
        <w:pStyle w:val="Heading1"/>
      </w:pPr>
      <w:bookmarkStart w:id="43" w:name="_Toc168901311"/>
      <w:r w:rsidRPr="00490108">
        <w:t xml:space="preserve">Software/Firmware </w:t>
      </w:r>
      <w:r w:rsidR="00E30C10">
        <w:t>S</w:t>
      </w:r>
      <w:r w:rsidRPr="00490108">
        <w:t>ecurity</w:t>
      </w:r>
      <w:bookmarkEnd w:id="43"/>
    </w:p>
    <w:p w14:paraId="46AA727D" w14:textId="7BE84BF6" w:rsidR="00490108" w:rsidRDefault="00490108" w:rsidP="001F292E">
      <w:pPr>
        <w:pStyle w:val="Heading2"/>
        <w:spacing w:before="120"/>
      </w:pPr>
      <w:bookmarkStart w:id="44" w:name="_Toc168901312"/>
      <w:r>
        <w:t>Integrity Techniques</w:t>
      </w:r>
      <w:bookmarkEnd w:id="44"/>
    </w:p>
    <w:p w14:paraId="5931F042" w14:textId="5FB51CD3" w:rsidR="00192D12" w:rsidRPr="0089787E" w:rsidRDefault="005F476A" w:rsidP="00384488">
      <w:pPr>
        <w:pStyle w:val="BodyText"/>
      </w:pPr>
      <w:r w:rsidRPr="005F476A">
        <w:t xml:space="preserve">The Module uses ECDSA signature verification (P-384, SHA2-384) </w:t>
      </w:r>
      <w:ins w:id="45" w:author="Steve (KeyPair)" w:date="2024-08-28T14:44:00Z" w16du:dateUtc="2024-08-28T12:44:00Z">
        <w:r w:rsidR="00EE3A5D">
          <w:t xml:space="preserve">or LMS signature verification </w:t>
        </w:r>
      </w:ins>
      <w:r w:rsidRPr="005F476A">
        <w:t>as the firmware integrity method.</w:t>
      </w:r>
    </w:p>
    <w:p w14:paraId="13F6FB0E" w14:textId="19B70CC3" w:rsidR="00490108" w:rsidRPr="0089787E" w:rsidRDefault="00490108" w:rsidP="00490108">
      <w:pPr>
        <w:pStyle w:val="Heading2"/>
      </w:pPr>
      <w:bookmarkStart w:id="46" w:name="_Toc168901313"/>
      <w:r w:rsidRPr="0089787E">
        <w:t>Initiate on Demand</w:t>
      </w:r>
      <w:bookmarkEnd w:id="46"/>
    </w:p>
    <w:p w14:paraId="2D36EFEB" w14:textId="5B973483" w:rsidR="005041EC" w:rsidRPr="0089787E" w:rsidRDefault="005F476A" w:rsidP="00384488">
      <w:pPr>
        <w:pStyle w:val="BodyText"/>
      </w:pPr>
      <w:r w:rsidRPr="005F476A">
        <w:t>The operator can initiate the integrity test on demand by invoking the FIPS_RUN_PO_TEST service.</w:t>
      </w:r>
    </w:p>
    <w:p w14:paraId="6E8E0C3F" w14:textId="1E715A00" w:rsidR="00490108" w:rsidRPr="0089787E" w:rsidRDefault="00490108" w:rsidP="00490108">
      <w:pPr>
        <w:pStyle w:val="Heading2"/>
      </w:pPr>
      <w:bookmarkStart w:id="47" w:name="_Toc168901314"/>
      <w:r w:rsidRPr="0089787E">
        <w:t>Open</w:t>
      </w:r>
      <w:r w:rsidR="00766D02">
        <w:t>-</w:t>
      </w:r>
      <w:r w:rsidRPr="0089787E">
        <w:t>Source Parameters</w:t>
      </w:r>
      <w:r w:rsidR="00BD354A" w:rsidRPr="0089787E">
        <w:t xml:space="preserve"> [O]</w:t>
      </w:r>
      <w:bookmarkEnd w:id="47"/>
    </w:p>
    <w:p w14:paraId="5225F40B" w14:textId="159E2545" w:rsidR="00461E59" w:rsidRPr="0089787E" w:rsidRDefault="00075C1D" w:rsidP="00384488">
      <w:pPr>
        <w:pStyle w:val="BodyText"/>
      </w:pPr>
      <w:commentRangeStart w:id="48"/>
      <w:r w:rsidRPr="0089787E">
        <w:t>&lt;Text&gt;</w:t>
      </w:r>
      <w:commentRangeEnd w:id="48"/>
      <w:r w:rsidR="008E34EF">
        <w:rPr>
          <w:rStyle w:val="CommentReference"/>
        </w:rPr>
        <w:commentReference w:id="48"/>
      </w:r>
    </w:p>
    <w:p w14:paraId="522DB3FF" w14:textId="1182BFAC" w:rsidR="00490108" w:rsidRDefault="00E83552" w:rsidP="002D6B4A">
      <w:pPr>
        <w:pStyle w:val="Heading1"/>
      </w:pPr>
      <w:bookmarkStart w:id="49" w:name="_Toc168901315"/>
      <w:r w:rsidRPr="00E83552">
        <w:t xml:space="preserve">Operational </w:t>
      </w:r>
      <w:r w:rsidR="00E30C10">
        <w:t>E</w:t>
      </w:r>
      <w:r w:rsidRPr="00E83552">
        <w:t>nvironment</w:t>
      </w:r>
      <w:bookmarkEnd w:id="49"/>
    </w:p>
    <w:p w14:paraId="393F73BB" w14:textId="5FFFDD1C" w:rsidR="00E83552" w:rsidRDefault="00E83552" w:rsidP="002D6B4A">
      <w:pPr>
        <w:pStyle w:val="Heading2"/>
      </w:pPr>
      <w:bookmarkStart w:id="50" w:name="_Toc168901316"/>
      <w:r>
        <w:t>Operational Environment</w:t>
      </w:r>
      <w:r w:rsidR="00365C51">
        <w:t xml:space="preserve"> Type and Requirements</w:t>
      </w:r>
      <w:bookmarkEnd w:id="50"/>
    </w:p>
    <w:p w14:paraId="463D67D8" w14:textId="7B6B8337" w:rsidR="00D04310" w:rsidRPr="00014B43" w:rsidRDefault="00DA6C6B" w:rsidP="00D04310">
      <w:pPr>
        <w:pStyle w:val="NoSpacing"/>
      </w:pPr>
      <w:r w:rsidRPr="000A20E9">
        <w:rPr>
          <w:b/>
          <w:bCs/>
        </w:rPr>
        <w:t>Type of Operati</w:t>
      </w:r>
      <w:r w:rsidR="00BA45D6">
        <w:rPr>
          <w:b/>
          <w:bCs/>
        </w:rPr>
        <w:t>onal</w:t>
      </w:r>
      <w:r w:rsidRPr="000A20E9">
        <w:rPr>
          <w:b/>
          <w:bCs/>
        </w:rPr>
        <w:t xml:space="preserve"> Environment</w:t>
      </w:r>
      <w:r w:rsidRPr="00014B43">
        <w:t xml:space="preserve">: </w:t>
      </w:r>
      <w:sdt>
        <w:sdtPr>
          <w:alias w:val="OpEnvType"/>
          <w:tag w:val="OpEnvType"/>
          <w:id w:val="1606236810"/>
          <w:lock w:val="sdtLocked"/>
          <w:placeholder>
            <w:docPart w:val="DefaultPlaceholder_-1854013440"/>
          </w:placeholder>
          <w15:appearance w15:val="tags"/>
          <w:text/>
        </w:sdtPr>
        <w:sdtContent>
          <w:r w:rsidR="00906591" w:rsidRPr="00014B43">
            <w:t>From Web Cryptik</w:t>
          </w:r>
        </w:sdtContent>
      </w:sdt>
    </w:p>
    <w:p w14:paraId="13BA5C6A" w14:textId="29233C25" w:rsidR="00E83552" w:rsidRDefault="00E83552" w:rsidP="002D6B4A">
      <w:pPr>
        <w:pStyle w:val="Heading1"/>
      </w:pPr>
      <w:bookmarkStart w:id="51" w:name="_Toc168901317"/>
      <w:r w:rsidRPr="00E83552">
        <w:lastRenderedPageBreak/>
        <w:t xml:space="preserve">Physical </w:t>
      </w:r>
      <w:r w:rsidR="00E30C10">
        <w:t>S</w:t>
      </w:r>
      <w:r w:rsidRPr="00E83552">
        <w:t>ecurity</w:t>
      </w:r>
      <w:bookmarkEnd w:id="51"/>
    </w:p>
    <w:p w14:paraId="36E7B9C8" w14:textId="4C6DB50C" w:rsidR="00D562FE" w:rsidRDefault="00D562FE" w:rsidP="002D6B4A">
      <w:pPr>
        <w:pStyle w:val="Heading2"/>
      </w:pPr>
      <w:bookmarkStart w:id="52" w:name="_Toc168901318"/>
      <w:r>
        <w:t>Mechanisms and Actions Required</w:t>
      </w:r>
      <w:bookmarkEnd w:id="52"/>
    </w:p>
    <w:sdt>
      <w:sdtPr>
        <w:alias w:val="MechanismsAndActionsTable"/>
        <w:tag w:val="MechanismsAndActionsTable"/>
        <w:id w:val="-410550228"/>
        <w:placeholder>
          <w:docPart w:val="DefaultPlaceholder_-1854013440"/>
        </w:placeholder>
        <w15:appearance w15:val="tags"/>
      </w:sdtPr>
      <w:sdtContent>
        <w:p w14:paraId="67F42373" w14:textId="5975822D" w:rsidR="00222B70" w:rsidRPr="00F3166B" w:rsidRDefault="00E60E03" w:rsidP="003152A0">
          <w:pPr>
            <w:pStyle w:val="NoSpacing"/>
            <w:keepNext/>
          </w:pPr>
          <w:r w:rsidRPr="00F3166B">
            <w:t>From Web Cryptik</w:t>
          </w:r>
        </w:p>
      </w:sdtContent>
    </w:sdt>
    <w:p w14:paraId="248FA671" w14:textId="57837D1C" w:rsidR="00222B70" w:rsidRPr="00F3166B" w:rsidRDefault="00FF7D9F" w:rsidP="001F292E">
      <w:pPr>
        <w:pStyle w:val="BodyText"/>
        <w:spacing w:before="120"/>
      </w:pPr>
      <w:r w:rsidRPr="00FF7D9F">
        <w:t>The Module is a single-chip embodiment that meets commercial-grade specifications for power, temperature, reliability, and shock/vibration. The Module is packaged in standard integrated circuit packaging that provides protection from probing and direct visual observation of circuit detail in the visible spectrum, as well as passivation.</w:t>
      </w:r>
    </w:p>
    <w:p w14:paraId="6E46CD6C" w14:textId="5830AD56" w:rsidR="00D562FE" w:rsidRPr="00437920" w:rsidRDefault="00D562FE" w:rsidP="002D6B4A">
      <w:pPr>
        <w:pStyle w:val="Heading1"/>
      </w:pPr>
      <w:bookmarkStart w:id="53" w:name="_Toc168901319"/>
      <w:r w:rsidRPr="00437920">
        <w:t>Non-</w:t>
      </w:r>
      <w:r w:rsidR="00E30C10">
        <w:t>I</w:t>
      </w:r>
      <w:r w:rsidRPr="00437920">
        <w:t xml:space="preserve">nvasive </w:t>
      </w:r>
      <w:r w:rsidR="00E30C10">
        <w:t>S</w:t>
      </w:r>
      <w:r w:rsidRPr="00437920">
        <w:t>ecurity</w:t>
      </w:r>
      <w:bookmarkEnd w:id="53"/>
    </w:p>
    <w:p w14:paraId="0F91F993" w14:textId="5D2DAD40" w:rsidR="004E4E96" w:rsidRDefault="00476EF2" w:rsidP="00384488">
      <w:pPr>
        <w:pStyle w:val="BodyText"/>
      </w:pPr>
      <w:commentRangeStart w:id="54"/>
      <w:r>
        <w:t>N/A for this module</w:t>
      </w:r>
      <w:commentRangeEnd w:id="54"/>
      <w:r w:rsidR="0005210E">
        <w:rPr>
          <w:rStyle w:val="CommentReference"/>
        </w:rPr>
        <w:commentReference w:id="54"/>
      </w:r>
      <w:r>
        <w:t>.</w:t>
      </w:r>
    </w:p>
    <w:p w14:paraId="3A388849" w14:textId="0A1B31AA" w:rsidR="00D562FE" w:rsidRDefault="005861AD" w:rsidP="002D6B4A">
      <w:pPr>
        <w:pStyle w:val="Heading1"/>
      </w:pPr>
      <w:bookmarkStart w:id="55" w:name="_Toc168901320"/>
      <w:r w:rsidRPr="005861AD">
        <w:t xml:space="preserve">Sensitive </w:t>
      </w:r>
      <w:r w:rsidR="00E30C10">
        <w:t>S</w:t>
      </w:r>
      <w:r w:rsidRPr="005861AD">
        <w:t xml:space="preserve">ecurity </w:t>
      </w:r>
      <w:r w:rsidR="00E30C10">
        <w:t>P</w:t>
      </w:r>
      <w:r w:rsidRPr="005861AD">
        <w:t xml:space="preserve">arameters </w:t>
      </w:r>
      <w:r w:rsidR="00E30C10">
        <w:t>M</w:t>
      </w:r>
      <w:r w:rsidRPr="005861AD">
        <w:t>anagement</w:t>
      </w:r>
      <w:bookmarkEnd w:id="55"/>
    </w:p>
    <w:p w14:paraId="4D6342B9" w14:textId="504CFC8E" w:rsidR="005861AD" w:rsidRDefault="005861AD" w:rsidP="001F292E">
      <w:pPr>
        <w:pStyle w:val="Heading2"/>
        <w:spacing w:before="120"/>
      </w:pPr>
      <w:bookmarkStart w:id="56" w:name="_Toc168901321"/>
      <w:r>
        <w:t>Storage Areas</w:t>
      </w:r>
      <w:bookmarkEnd w:id="56"/>
    </w:p>
    <w:sdt>
      <w:sdtPr>
        <w:alias w:val="StorageAreasTable"/>
        <w:tag w:val="StorageAreasTable"/>
        <w:id w:val="1058440724"/>
        <w:lock w:val="sdtLocked"/>
        <w:placeholder>
          <w:docPart w:val="DefaultPlaceholder_-1854013440"/>
        </w:placeholder>
        <w15:appearance w15:val="tags"/>
      </w:sdtPr>
      <w:sdtContent>
        <w:p w14:paraId="757E1F4D" w14:textId="024AD8F5" w:rsidR="005D2DD3" w:rsidRPr="00BB126D" w:rsidRDefault="00BB126D" w:rsidP="00BF2126">
          <w:pPr>
            <w:pStyle w:val="NoSpacing"/>
          </w:pPr>
          <w:r w:rsidRPr="00BB126D">
            <w:t>From Web Cryptik</w:t>
          </w:r>
        </w:p>
      </w:sdtContent>
    </w:sdt>
    <w:p w14:paraId="74038EC4" w14:textId="3481BD76" w:rsidR="005861AD" w:rsidRPr="00BB126D" w:rsidRDefault="005861AD" w:rsidP="002D6B4A">
      <w:pPr>
        <w:pStyle w:val="Heading2"/>
      </w:pPr>
      <w:bookmarkStart w:id="57" w:name="_Toc168901322"/>
      <w:r w:rsidRPr="00BB126D">
        <w:t>SSP Input-Output Methods</w:t>
      </w:r>
      <w:bookmarkEnd w:id="57"/>
    </w:p>
    <w:sdt>
      <w:sdtPr>
        <w:alias w:val="SSPInputOutputTable"/>
        <w:tag w:val="SSPInputOutputTable"/>
        <w:id w:val="-169796421"/>
        <w:lock w:val="sdtLocked"/>
        <w:placeholder>
          <w:docPart w:val="DefaultPlaceholder_-1854013440"/>
        </w:placeholder>
        <w15:appearance w15:val="tags"/>
      </w:sdtPr>
      <w:sdtContent>
        <w:p w14:paraId="42C57D6A" w14:textId="04A47993" w:rsidR="005A2BCD" w:rsidRPr="00BB126D" w:rsidRDefault="00BB126D" w:rsidP="00BF2126">
          <w:pPr>
            <w:pStyle w:val="NoSpacing"/>
          </w:pPr>
          <w:r w:rsidRPr="00BB126D">
            <w:t>From Web Cryptik</w:t>
          </w:r>
        </w:p>
      </w:sdtContent>
    </w:sdt>
    <w:p w14:paraId="4788F40E" w14:textId="704E2497" w:rsidR="005861AD" w:rsidRDefault="005861AD" w:rsidP="002D6B4A">
      <w:pPr>
        <w:pStyle w:val="Heading2"/>
      </w:pPr>
      <w:bookmarkStart w:id="58" w:name="_Toc168901323"/>
      <w:r>
        <w:t>SSP Zeroization Methods</w:t>
      </w:r>
      <w:bookmarkEnd w:id="58"/>
    </w:p>
    <w:sdt>
      <w:sdtPr>
        <w:alias w:val="SSPZeroizationTable"/>
        <w:tag w:val="SSPZeroizationTable"/>
        <w:id w:val="-581070615"/>
        <w:lock w:val="sdtLocked"/>
        <w:placeholder>
          <w:docPart w:val="DefaultPlaceholder_-1854013440"/>
        </w:placeholder>
        <w15:appearance w15:val="tags"/>
      </w:sdtPr>
      <w:sdtContent>
        <w:p w14:paraId="3A93B4BC" w14:textId="05D2DBAA" w:rsidR="005A2BCD" w:rsidRDefault="00DE57C8" w:rsidP="00404710">
          <w:pPr>
            <w:pStyle w:val="NoSpacing"/>
            <w:keepNext/>
          </w:pPr>
          <w:r w:rsidRPr="00DE57C8">
            <w:t>From Web Cryptik</w:t>
          </w:r>
        </w:p>
      </w:sdtContent>
    </w:sdt>
    <w:p w14:paraId="0A7FDF81" w14:textId="0ED63608" w:rsidR="00647275" w:rsidRPr="00DE57C8" w:rsidRDefault="003E33D7" w:rsidP="001F292E">
      <w:pPr>
        <w:pStyle w:val="BodyText"/>
        <w:spacing w:before="120"/>
      </w:pPr>
      <w:r w:rsidRPr="003E33D7">
        <w:t>Keys used for CASTs and the temporary value used in the integrity test are not SSPs; however, the latter is deleted after use as required by AS05.10.</w:t>
      </w:r>
    </w:p>
    <w:p w14:paraId="496F4918" w14:textId="72317FB0" w:rsidR="00030964" w:rsidRDefault="00030964" w:rsidP="00030964">
      <w:pPr>
        <w:pStyle w:val="Subsection"/>
      </w:pPr>
      <w:r w:rsidRPr="00030964">
        <w:t>Zeroization Methods and Associated Rationales</w:t>
      </w:r>
    </w:p>
    <w:p w14:paraId="5A09C795" w14:textId="41850D8F" w:rsidR="00AE5FF2" w:rsidRPr="00582AFB" w:rsidRDefault="00AE5FF2" w:rsidP="00AE5FF2">
      <w:pPr>
        <w:keepNext/>
        <w:spacing w:before="120" w:after="60"/>
        <w:rPr>
          <w:i/>
          <w:iCs/>
        </w:rPr>
      </w:pPr>
      <w:r w:rsidRPr="00582AFB">
        <w:rPr>
          <w:i/>
          <w:iCs/>
        </w:rPr>
        <w:t>Zeroing on Object Destruction</w:t>
      </w:r>
    </w:p>
    <w:p w14:paraId="443A8183" w14:textId="77777777" w:rsidR="00AE5FF2" w:rsidRPr="0094352D" w:rsidRDefault="00AE5FF2" w:rsidP="005C3C8F">
      <w:pPr>
        <w:pStyle w:val="BodyText"/>
      </w:pPr>
      <w:commentRangeStart w:id="59"/>
      <w:r w:rsidRPr="0094352D">
        <w:t>&lt;Description&gt;</w:t>
      </w:r>
      <w:commentRangeEnd w:id="59"/>
      <w:r w:rsidR="001A0923">
        <w:rPr>
          <w:rStyle w:val="CommentReference"/>
        </w:rPr>
        <w:commentReference w:id="59"/>
      </w:r>
    </w:p>
    <w:p w14:paraId="13874507" w14:textId="064BDE21" w:rsidR="00AE5FF2" w:rsidRPr="00B27EEF" w:rsidRDefault="00AE5FF2" w:rsidP="00AE5FF2">
      <w:pPr>
        <w:keepNext/>
        <w:spacing w:before="120" w:after="60"/>
        <w:rPr>
          <w:rPrChange w:id="60" w:author="Steve (KeyPair)" w:date="2024-08-28T14:48:00Z" w16du:dateUtc="2024-08-28T12:48:00Z">
            <w:rPr>
              <w:i/>
              <w:iCs/>
            </w:rPr>
          </w:rPrChange>
        </w:rPr>
      </w:pPr>
      <w:r w:rsidRPr="00B27EEF">
        <w:rPr>
          <w:rPrChange w:id="61" w:author="Steve (KeyPair)" w:date="2024-08-28T14:48:00Z" w16du:dateUtc="2024-08-28T12:48:00Z">
            <w:rPr>
              <w:i/>
              <w:iCs/>
            </w:rPr>
          </w:rPrChange>
        </w:rPr>
        <w:t xml:space="preserve">Hardware </w:t>
      </w:r>
      <w:del w:id="62" w:author="Steve (KeyPair)" w:date="2024-08-28T14:49:00Z" w16du:dateUtc="2024-08-28T12:49:00Z">
        <w:r w:rsidRPr="00B27EEF" w:rsidDel="00B27EEF">
          <w:rPr>
            <w:rPrChange w:id="63" w:author="Steve (KeyPair)" w:date="2024-08-28T14:48:00Z" w16du:dateUtc="2024-08-28T12:48:00Z">
              <w:rPr>
                <w:i/>
                <w:iCs/>
              </w:rPr>
            </w:rPrChange>
          </w:rPr>
          <w:delText>R</w:delText>
        </w:r>
      </w:del>
      <w:ins w:id="64" w:author="Steve (KeyPair)" w:date="2024-08-28T14:49:00Z" w16du:dateUtc="2024-08-28T12:49:00Z">
        <w:r w:rsidR="00B27EEF">
          <w:t>r</w:t>
        </w:r>
      </w:ins>
      <w:r w:rsidRPr="00B27EEF">
        <w:rPr>
          <w:rPrChange w:id="65" w:author="Steve (KeyPair)" w:date="2024-08-28T14:48:00Z" w16du:dateUtc="2024-08-28T12:48:00Z">
            <w:rPr>
              <w:i/>
              <w:iCs/>
            </w:rPr>
          </w:rPrChange>
        </w:rPr>
        <w:t>egister</w:t>
      </w:r>
      <w:ins w:id="66" w:author="Steve (KeyPair)" w:date="2024-08-28T14:49:00Z" w16du:dateUtc="2024-08-28T12:49:00Z">
        <w:r w:rsidR="00B27EEF">
          <w:t xml:space="preserve">s are zeroized on power cycle or reset. </w:t>
        </w:r>
      </w:ins>
      <w:del w:id="67" w:author="Steve (KeyPair)" w:date="2024-08-28T14:49:00Z" w16du:dateUtc="2024-08-28T12:49:00Z">
        <w:r w:rsidRPr="00B27EEF" w:rsidDel="00B27EEF">
          <w:rPr>
            <w:rPrChange w:id="68" w:author="Steve (KeyPair)" w:date="2024-08-28T14:48:00Z" w16du:dateUtc="2024-08-28T12:48:00Z">
              <w:rPr>
                <w:i/>
                <w:iCs/>
              </w:rPr>
            </w:rPrChange>
          </w:rPr>
          <w:delText xml:space="preserve"> Zeroing (Power Cycle)</w:delText>
        </w:r>
      </w:del>
    </w:p>
    <w:p w14:paraId="476FC721" w14:textId="71EBC523" w:rsidR="00AE5FF2" w:rsidRPr="0094352D" w:rsidRDefault="00AE5FF2" w:rsidP="005C3C8F">
      <w:pPr>
        <w:pStyle w:val="BodyText"/>
      </w:pPr>
      <w:del w:id="69" w:author="Steve (KeyPair)" w:date="2024-08-28T14:48:00Z" w16du:dateUtc="2024-08-28T12:48:00Z">
        <w:r w:rsidRPr="0094352D" w:rsidDel="00B27EEF">
          <w:delText>&lt;Description&gt;</w:delText>
        </w:r>
      </w:del>
    </w:p>
    <w:p w14:paraId="26370F90" w14:textId="74CA78CC" w:rsidR="00AE5FF2" w:rsidRPr="00582AFB" w:rsidRDefault="00AE5FF2" w:rsidP="00AE5FF2">
      <w:pPr>
        <w:keepNext/>
        <w:spacing w:before="120" w:after="60"/>
        <w:rPr>
          <w:i/>
          <w:iCs/>
        </w:rPr>
      </w:pPr>
      <w:commentRangeStart w:id="70"/>
      <w:commentRangeStart w:id="71"/>
      <w:r w:rsidRPr="00582AFB">
        <w:rPr>
          <w:i/>
          <w:iCs/>
        </w:rPr>
        <w:lastRenderedPageBreak/>
        <w:t xml:space="preserve">Fuse SSP </w:t>
      </w:r>
      <w:commentRangeEnd w:id="70"/>
      <w:r w:rsidRPr="00582AFB">
        <w:rPr>
          <w:i/>
          <w:iCs/>
        </w:rPr>
        <w:commentReference w:id="70"/>
      </w:r>
      <w:commentRangeEnd w:id="71"/>
      <w:r w:rsidR="00817823">
        <w:rPr>
          <w:rStyle w:val="CommentReference"/>
        </w:rPr>
        <w:commentReference w:id="71"/>
      </w:r>
      <w:r w:rsidRPr="00582AFB">
        <w:rPr>
          <w:i/>
          <w:iCs/>
        </w:rPr>
        <w:t>Revocation and Zeroing</w:t>
      </w:r>
    </w:p>
    <w:p w14:paraId="295CC13C" w14:textId="77777777" w:rsidR="00AE5FF2" w:rsidRPr="0094352D" w:rsidRDefault="00AE5FF2" w:rsidP="007514A8">
      <w:pPr>
        <w:pStyle w:val="BodyText"/>
      </w:pPr>
      <w:r w:rsidRPr="0094352D">
        <w:t xml:space="preserve">Key manifest PK and owner PK hashes permit 4 variations, each of which may be revoked in turn. Revocation status is maintained by a 4-bit one-hot revocation mask in OTP. </w:t>
      </w:r>
    </w:p>
    <w:p w14:paraId="666DDDEE" w14:textId="66647546" w:rsidR="00AE5FF2" w:rsidRPr="0094352D" w:rsidRDefault="00AE5FF2" w:rsidP="007514A8">
      <w:pPr>
        <w:pStyle w:val="BodyText"/>
      </w:pPr>
      <w:r w:rsidRPr="0094352D">
        <w:t xml:space="preserve">The revocation of a cryptographic key or an associated hash results in associated Fuse storage </w:t>
      </w:r>
      <w:r w:rsidR="00B261BD">
        <w:t>being</w:t>
      </w:r>
      <w:r w:rsidRPr="0094352D">
        <w:t xml:space="preserve"> zeroed.</w:t>
      </w:r>
    </w:p>
    <w:p w14:paraId="1FE7EA13" w14:textId="77777777" w:rsidR="00AE5FF2" w:rsidRPr="0094352D" w:rsidRDefault="00AE5FF2" w:rsidP="007514A8">
      <w:pPr>
        <w:pStyle w:val="BodyText"/>
      </w:pPr>
      <w:r w:rsidRPr="0094352D">
        <w:t xml:space="preserve">Since by default, unprogrammed Fuse bits are read as ‘0b’, zeroed in this context requires that all zero Fuse bits in a field be programmed to ‘1b’; Fuse bits already programmed to ‘1b’ must never be attempted to be programmed to ‘1b’. </w:t>
      </w:r>
    </w:p>
    <w:p w14:paraId="1F0BA2FC" w14:textId="77777777" w:rsidR="00AE5FF2" w:rsidRPr="0094352D" w:rsidRDefault="00AE5FF2" w:rsidP="007514A8">
      <w:pPr>
        <w:keepNext/>
        <w:spacing w:after="60"/>
      </w:pPr>
      <w:r w:rsidRPr="0094352D">
        <w:t>Zeroing a Fuse field is summarized as:</w:t>
      </w:r>
    </w:p>
    <w:p w14:paraId="1C786D59" w14:textId="77777777" w:rsidR="00AE5FF2" w:rsidRPr="0094352D" w:rsidRDefault="00AE5FF2" w:rsidP="007514A8">
      <w:pPr>
        <w:keepNext/>
        <w:numPr>
          <w:ilvl w:val="0"/>
          <w:numId w:val="6"/>
        </w:numPr>
        <w:spacing w:after="60"/>
        <w:jc w:val="both"/>
      </w:pPr>
      <w:r w:rsidRPr="0094352D">
        <w:t>Update the associated revoked bit implemented in Fuse.</w:t>
      </w:r>
    </w:p>
    <w:p w14:paraId="5307B3F7" w14:textId="77777777" w:rsidR="00AE5FF2" w:rsidRPr="0094352D" w:rsidRDefault="00AE5FF2" w:rsidP="007514A8">
      <w:pPr>
        <w:keepNext/>
        <w:numPr>
          <w:ilvl w:val="0"/>
          <w:numId w:val="6"/>
        </w:numPr>
        <w:spacing w:after="60"/>
        <w:jc w:val="both"/>
      </w:pPr>
      <w:r w:rsidRPr="0094352D">
        <w:t>Read the current Fuse field that requires zeroization.</w:t>
      </w:r>
    </w:p>
    <w:p w14:paraId="698FF341" w14:textId="77777777" w:rsidR="00AE5FF2" w:rsidRDefault="00AE5FF2" w:rsidP="007514A8">
      <w:pPr>
        <w:keepNext/>
        <w:numPr>
          <w:ilvl w:val="0"/>
          <w:numId w:val="6"/>
        </w:numPr>
        <w:spacing w:after="60"/>
        <w:jc w:val="both"/>
      </w:pPr>
      <w:r w:rsidRPr="0094352D">
        <w:t>XOR the read field with a value of all 1s that is equivalent in length to the read field.</w:t>
      </w:r>
    </w:p>
    <w:p w14:paraId="5273ED5D" w14:textId="77777777" w:rsidR="00AE5FF2" w:rsidRDefault="00AE5FF2" w:rsidP="00AE5FF2">
      <w:pPr>
        <w:numPr>
          <w:ilvl w:val="0"/>
          <w:numId w:val="6"/>
        </w:numPr>
        <w:spacing w:after="120"/>
        <w:jc w:val="both"/>
      </w:pPr>
      <w:r w:rsidRPr="0094352D">
        <w:t>Program the Fuse field with the XORed value</w:t>
      </w:r>
      <w:r>
        <w:t>.</w:t>
      </w:r>
    </w:p>
    <w:p w14:paraId="6C07AADB" w14:textId="00DEB510" w:rsidR="005861AD" w:rsidRDefault="005861AD" w:rsidP="002D6B4A">
      <w:pPr>
        <w:pStyle w:val="Heading2"/>
      </w:pPr>
      <w:bookmarkStart w:id="72" w:name="_Toc168901324"/>
      <w:r>
        <w:t>SSPs</w:t>
      </w:r>
      <w:bookmarkEnd w:id="72"/>
    </w:p>
    <w:sdt>
      <w:sdtPr>
        <w:alias w:val="SSPTable1"/>
        <w:tag w:val="SSPTable1"/>
        <w:id w:val="-1313398181"/>
        <w:lock w:val="sdtLocked"/>
        <w:placeholder>
          <w:docPart w:val="DefaultPlaceholder_-1854013440"/>
        </w:placeholder>
        <w15:appearance w15:val="tags"/>
      </w:sdtPr>
      <w:sdtContent>
        <w:p w14:paraId="24F3F0AB" w14:textId="53B550AC" w:rsidR="00647275" w:rsidRDefault="00563733" w:rsidP="001F292E">
          <w:pPr>
            <w:pStyle w:val="NoSpacing"/>
            <w:keepNext/>
            <w:spacing w:after="120"/>
          </w:pPr>
          <w:r w:rsidRPr="00563733">
            <w:t>From Web Cryptik</w:t>
          </w:r>
        </w:p>
      </w:sdtContent>
    </w:sdt>
    <w:sdt>
      <w:sdtPr>
        <w:alias w:val="SSPTable2"/>
        <w:tag w:val="SSPTable2"/>
        <w:id w:val="1787695482"/>
        <w:lock w:val="sdtLocked"/>
        <w:placeholder>
          <w:docPart w:val="DefaultPlaceholder_-1854013440"/>
        </w:placeholder>
        <w15:appearance w15:val="tags"/>
      </w:sdtPr>
      <w:sdtContent>
        <w:p w14:paraId="09DF7271" w14:textId="4D8294EE" w:rsidR="00F86D5C" w:rsidRDefault="00BC40AB" w:rsidP="001F292E">
          <w:pPr>
            <w:pStyle w:val="NoSpacing"/>
          </w:pPr>
          <w:r w:rsidRPr="00BC40AB">
            <w:t>From Web Cryptik</w:t>
          </w:r>
        </w:p>
      </w:sdtContent>
    </w:sdt>
    <w:p w14:paraId="65D80227" w14:textId="52CABA4C" w:rsidR="00D86FCA" w:rsidRPr="0094352D" w:rsidRDefault="00D86FCA" w:rsidP="00D86FCA">
      <w:pPr>
        <w:pStyle w:val="Subsection"/>
      </w:pPr>
      <w:r w:rsidRPr="0094352D">
        <w:t>SSP Establishment During Device Manufacture or Provisioning</w:t>
      </w:r>
    </w:p>
    <w:p w14:paraId="2AD7753A" w14:textId="1EF90785" w:rsidR="00D86FCA" w:rsidRPr="0094352D" w:rsidRDefault="00D86FCA" w:rsidP="00D86FCA">
      <w:pPr>
        <w:pStyle w:val="BodyText"/>
      </w:pPr>
      <w:r>
        <w:t>&lt;</w:t>
      </w:r>
      <w:r w:rsidRPr="0094352D">
        <w:t>G1</w:t>
      </w:r>
      <w:r>
        <w:t>&gt;</w:t>
      </w:r>
      <w:r w:rsidRPr="0094352D">
        <w:t xml:space="preserve">: Generated within the module on chip. </w:t>
      </w:r>
    </w:p>
    <w:p w14:paraId="26B8EA7E" w14:textId="34778415" w:rsidR="00D86FCA" w:rsidRPr="0094352D" w:rsidRDefault="00D86FCA" w:rsidP="00D86FCA">
      <w:pPr>
        <w:pStyle w:val="BodyText"/>
      </w:pPr>
      <w:r>
        <w:t>&lt;</w:t>
      </w:r>
      <w:r w:rsidRPr="0094352D">
        <w:t>I</w:t>
      </w:r>
      <w:r>
        <w:t>E</w:t>
      </w:r>
      <w:r w:rsidRPr="0094352D">
        <w:t>1</w:t>
      </w:r>
      <w:r>
        <w:t>&gt;</w:t>
      </w:r>
      <w:r w:rsidRPr="0094352D">
        <w:t>: Written to OTP during device manufacture.</w:t>
      </w:r>
    </w:p>
    <w:p w14:paraId="30718D64" w14:textId="359DF253" w:rsidR="005861AD" w:rsidRDefault="00D256CB" w:rsidP="002D6B4A">
      <w:pPr>
        <w:pStyle w:val="Heading1"/>
      </w:pPr>
      <w:bookmarkStart w:id="73" w:name="_Toc168901325"/>
      <w:r w:rsidRPr="00D256CB">
        <w:t>Self-</w:t>
      </w:r>
      <w:r w:rsidR="00B027DF">
        <w:t>T</w:t>
      </w:r>
      <w:r w:rsidRPr="00D256CB">
        <w:t>ests</w:t>
      </w:r>
      <w:bookmarkEnd w:id="73"/>
    </w:p>
    <w:p w14:paraId="4906ADA6" w14:textId="0766253C" w:rsidR="00D256CB" w:rsidRDefault="00D256CB" w:rsidP="001F292E">
      <w:pPr>
        <w:pStyle w:val="Heading2"/>
        <w:spacing w:before="120"/>
      </w:pPr>
      <w:bookmarkStart w:id="74" w:name="_Toc168901326"/>
      <w:r>
        <w:t>Pre-Operational Self-Tests</w:t>
      </w:r>
      <w:bookmarkEnd w:id="74"/>
    </w:p>
    <w:sdt>
      <w:sdtPr>
        <w:alias w:val="PreOpSelfTestTable"/>
        <w:tag w:val="PreOpSelfTestTable"/>
        <w:id w:val="-26261373"/>
        <w:lock w:val="sdtLocked"/>
        <w:placeholder>
          <w:docPart w:val="DefaultPlaceholder_-1854013440"/>
        </w:placeholder>
        <w15:appearance w15:val="tags"/>
      </w:sdtPr>
      <w:sdtContent>
        <w:p w14:paraId="44295EA3" w14:textId="2AAAAEF1" w:rsidR="0086700B" w:rsidRDefault="0098080D" w:rsidP="001F292E">
          <w:pPr>
            <w:pStyle w:val="NoSpacing"/>
          </w:pPr>
          <w:r w:rsidRPr="0098080D">
            <w:t>From Web Cryptik</w:t>
          </w:r>
        </w:p>
      </w:sdtContent>
    </w:sdt>
    <w:p w14:paraId="2040A701" w14:textId="74AF226B" w:rsidR="00D256CB" w:rsidRPr="0098080D" w:rsidRDefault="00D256CB" w:rsidP="002D6B4A">
      <w:pPr>
        <w:pStyle w:val="Heading2"/>
      </w:pPr>
      <w:bookmarkStart w:id="75" w:name="_Toc168901327"/>
      <w:r w:rsidRPr="0098080D">
        <w:t>Conditional Self-Tests</w:t>
      </w:r>
      <w:bookmarkEnd w:id="75"/>
    </w:p>
    <w:sdt>
      <w:sdtPr>
        <w:alias w:val="ConditionalSelfTestTable"/>
        <w:tag w:val="ConditionalSelfTestTable"/>
        <w:id w:val="1665281740"/>
        <w:lock w:val="sdtLocked"/>
        <w:placeholder>
          <w:docPart w:val="DefaultPlaceholder_-1854013440"/>
        </w:placeholder>
        <w15:appearance w15:val="tags"/>
      </w:sdtPr>
      <w:sdtContent>
        <w:p w14:paraId="32A56643" w14:textId="50F5510A" w:rsidR="0086700B" w:rsidRDefault="0098080D" w:rsidP="0069426A">
          <w:pPr>
            <w:pStyle w:val="NoSpacing"/>
            <w:keepNext/>
          </w:pPr>
          <w:r w:rsidRPr="0098080D">
            <w:t>From Web Cryptik</w:t>
          </w:r>
        </w:p>
      </w:sdtContent>
    </w:sdt>
    <w:p w14:paraId="14C0152C" w14:textId="43A9A85C" w:rsidR="0086700B" w:rsidRPr="0098080D" w:rsidRDefault="008D1621" w:rsidP="001F292E">
      <w:pPr>
        <w:pStyle w:val="BodyText"/>
        <w:spacing w:before="120"/>
      </w:pPr>
      <w:r w:rsidRPr="008D1621">
        <w:t>All cryptographic algorithm self-tests (CASTs) must complete successfully prior to any other use of cryptography by the Module.</w:t>
      </w:r>
    </w:p>
    <w:p w14:paraId="38CCB59F" w14:textId="7DC868D7" w:rsidR="00525ED1" w:rsidRDefault="00525ED1" w:rsidP="00525ED1">
      <w:pPr>
        <w:pStyle w:val="Heading2"/>
      </w:pPr>
      <w:bookmarkStart w:id="76" w:name="_Toc168901328"/>
      <w:r>
        <w:lastRenderedPageBreak/>
        <w:t>Periodic Self-Test</w:t>
      </w:r>
      <w:r w:rsidR="00DF6C75">
        <w:t xml:space="preserve"> Information</w:t>
      </w:r>
      <w:bookmarkEnd w:id="76"/>
    </w:p>
    <w:sdt>
      <w:sdtPr>
        <w:alias w:val="PreOpPeriodicTable"/>
        <w:tag w:val="PreOpPeriodicTable"/>
        <w:id w:val="-1598636926"/>
        <w:lock w:val="sdtLocked"/>
        <w:placeholder>
          <w:docPart w:val="DefaultPlaceholder_-1854013440"/>
        </w:placeholder>
        <w15:appearance w15:val="tags"/>
      </w:sdtPr>
      <w:sdtContent>
        <w:p w14:paraId="38E59895" w14:textId="43DC9EE5" w:rsidR="003E1EAC" w:rsidRDefault="00AC1708" w:rsidP="001F292E">
          <w:pPr>
            <w:pStyle w:val="NoSpacing"/>
          </w:pPr>
          <w:r w:rsidRPr="00AC1708">
            <w:t>From Web Cryptik</w:t>
          </w:r>
        </w:p>
      </w:sdtContent>
    </w:sdt>
    <w:sdt>
      <w:sdtPr>
        <w:alias w:val="CondPeriodicTable"/>
        <w:tag w:val="CondPeriodicTable"/>
        <w:id w:val="798114628"/>
        <w:lock w:val="sdtLocked"/>
        <w:placeholder>
          <w:docPart w:val="DefaultPlaceholder_-1854013440"/>
        </w:placeholder>
        <w15:appearance w15:val="tags"/>
      </w:sdtPr>
      <w:sdtContent>
        <w:p w14:paraId="790870D0" w14:textId="2419765E" w:rsidR="00596068" w:rsidRDefault="00AC1708" w:rsidP="001F292E">
          <w:pPr>
            <w:pStyle w:val="NoSpacing"/>
          </w:pPr>
          <w:r w:rsidRPr="00AC1708">
            <w:t>From Web Cryptik</w:t>
          </w:r>
        </w:p>
      </w:sdtContent>
    </w:sdt>
    <w:p w14:paraId="173A4C0A" w14:textId="5745A68E" w:rsidR="00525ED1" w:rsidRPr="003E1EAC" w:rsidRDefault="00525ED1" w:rsidP="001F292E">
      <w:pPr>
        <w:pStyle w:val="BodyText"/>
        <w:spacing w:before="120"/>
      </w:pPr>
      <w:r w:rsidRPr="003E1EAC">
        <w:t>&lt;Text&gt;</w:t>
      </w:r>
    </w:p>
    <w:p w14:paraId="7DA902F2" w14:textId="0C6AF79F" w:rsidR="00D256CB" w:rsidRDefault="00D256CB" w:rsidP="002D6B4A">
      <w:pPr>
        <w:pStyle w:val="Heading2"/>
      </w:pPr>
      <w:bookmarkStart w:id="77" w:name="_Toc168901329"/>
      <w:r>
        <w:t>Error States</w:t>
      </w:r>
      <w:bookmarkEnd w:id="77"/>
    </w:p>
    <w:sdt>
      <w:sdtPr>
        <w:alias w:val="ErrorStatesTable"/>
        <w:tag w:val="ErrorStatesTable"/>
        <w:id w:val="2072998268"/>
        <w:lock w:val="sdtLocked"/>
        <w:placeholder>
          <w:docPart w:val="5E8CE7414E7A432791CC605A60F6C004"/>
        </w:placeholder>
        <w15:appearance w15:val="tags"/>
      </w:sdtPr>
      <w:sdtContent>
        <w:p w14:paraId="11EB93E0" w14:textId="6E87A002" w:rsidR="00DB0258" w:rsidRDefault="008A5D93" w:rsidP="00E729B4">
          <w:pPr>
            <w:pStyle w:val="NoSpacing"/>
            <w:keepNext/>
          </w:pPr>
          <w:r w:rsidRPr="008A5D93">
            <w:t>From Web Cryptik</w:t>
          </w:r>
        </w:p>
      </w:sdtContent>
    </w:sdt>
    <w:p w14:paraId="26B5DD21" w14:textId="03C18510" w:rsidR="00DB0258" w:rsidRPr="008A5D93" w:rsidRDefault="008D1621" w:rsidP="001F292E">
      <w:pPr>
        <w:pStyle w:val="BodyText"/>
        <w:spacing w:before="120"/>
      </w:pPr>
      <w:r w:rsidRPr="008D1621">
        <w:t>If one of the CASTs fails, the Module enters the &lt;TBD&gt; state. The error state is persistent, and only &lt;TBD&gt; services are available. All attempts to use the Module’s services result in the return of an error code (&lt;specific error code here&gt;). To recover from an error state, the Module must be power-cycled or reset.</w:t>
      </w:r>
    </w:p>
    <w:p w14:paraId="57E30934" w14:textId="44833FC3" w:rsidR="00D256CB" w:rsidRDefault="00D256CB" w:rsidP="002D6B4A">
      <w:pPr>
        <w:pStyle w:val="Heading2"/>
      </w:pPr>
      <w:bookmarkStart w:id="78" w:name="_Toc168901330"/>
      <w:r>
        <w:t>Operator Initiation</w:t>
      </w:r>
      <w:r w:rsidR="000F2E69">
        <w:t xml:space="preserve"> of Self-Tests</w:t>
      </w:r>
      <w:bookmarkEnd w:id="78"/>
    </w:p>
    <w:p w14:paraId="6973FDD4" w14:textId="3E242E3E" w:rsidR="009D032B" w:rsidRPr="008A5D93" w:rsidRDefault="00036520" w:rsidP="00384488">
      <w:pPr>
        <w:pStyle w:val="BodyText"/>
      </w:pPr>
      <w:r w:rsidRPr="00036520">
        <w:t>The &lt;</w:t>
      </w:r>
      <w:r w:rsidRPr="008D1621">
        <w:t>TBD</w:t>
      </w:r>
      <w:r w:rsidRPr="00036520">
        <w:t>&gt; function (inclusive of firmware integrity verification) can be called on demand, fulfilling AS05.11.</w:t>
      </w:r>
    </w:p>
    <w:p w14:paraId="31F88251" w14:textId="7EAA3772" w:rsidR="00D256CB" w:rsidRDefault="00D256CB" w:rsidP="002D6B4A">
      <w:pPr>
        <w:pStyle w:val="Heading1"/>
      </w:pPr>
      <w:bookmarkStart w:id="79" w:name="_Toc168901331"/>
      <w:r w:rsidRPr="00D256CB">
        <w:t>Life-</w:t>
      </w:r>
      <w:r w:rsidR="00B027DF">
        <w:t>C</w:t>
      </w:r>
      <w:r w:rsidRPr="00D256CB">
        <w:t xml:space="preserve">ycle </w:t>
      </w:r>
      <w:r w:rsidR="00B027DF">
        <w:t>A</w:t>
      </w:r>
      <w:r w:rsidRPr="00D256CB">
        <w:t>ssurance</w:t>
      </w:r>
      <w:bookmarkEnd w:id="79"/>
    </w:p>
    <w:p w14:paraId="2B3ABD1D" w14:textId="631E0274" w:rsidR="00925D98" w:rsidRDefault="00D05281" w:rsidP="001F292E">
      <w:pPr>
        <w:pStyle w:val="Heading2"/>
        <w:spacing w:before="120"/>
      </w:pPr>
      <w:bookmarkStart w:id="80" w:name="_Ref165530788"/>
      <w:bookmarkStart w:id="81" w:name="_Toc168901332"/>
      <w:r w:rsidRPr="00B6299D">
        <w:t xml:space="preserve">Installation, Initialization, and </w:t>
      </w:r>
      <w:r w:rsidR="00925D98" w:rsidRPr="00B6299D">
        <w:t>Startup Procedures</w:t>
      </w:r>
      <w:bookmarkEnd w:id="80"/>
      <w:bookmarkEnd w:id="81"/>
    </w:p>
    <w:p w14:paraId="462411C1" w14:textId="7380DACB" w:rsidR="00BE45B5" w:rsidRDefault="00EB1F52" w:rsidP="00384488">
      <w:pPr>
        <w:pStyle w:val="BodyText"/>
      </w:pPr>
      <w:r w:rsidRPr="00EB1F52">
        <w:t>The Module is based on the open-source Caliptra RTL and Firmware. The Module is provided to vendors who integrate it into their product, typically in a manufacturing environment, and is not provided directly to US or Canadian Federal agencies. Adherence to the instructions in this document maintains security throughout the distribution, build, installation and configuration processes. Tamper is detected via the use of &lt;TBD&gt;. Additional Guidance inclusive of all information required per [ISO19790] Section 7.11.9 is provided by the vendor to the integrator.</w:t>
      </w:r>
    </w:p>
    <w:p w14:paraId="1B17683B" w14:textId="115107AA" w:rsidR="00FB6591" w:rsidRDefault="00FB6591" w:rsidP="00FB6591">
      <w:pPr>
        <w:pStyle w:val="Heading2"/>
      </w:pPr>
      <w:bookmarkStart w:id="82" w:name="_Ref165534723"/>
      <w:bookmarkStart w:id="83" w:name="_Toc168901333"/>
      <w:r>
        <w:t>Administrator Guidance</w:t>
      </w:r>
      <w:bookmarkEnd w:id="82"/>
      <w:bookmarkEnd w:id="83"/>
    </w:p>
    <w:p w14:paraId="4D47FC8B" w14:textId="77777777" w:rsidR="00FB6591" w:rsidRPr="00BE45B5" w:rsidRDefault="00FB6591" w:rsidP="00384488">
      <w:pPr>
        <w:pStyle w:val="BodyText"/>
      </w:pPr>
      <w:commentRangeStart w:id="84"/>
      <w:r>
        <w:t>&lt;Text&gt;</w:t>
      </w:r>
      <w:commentRangeEnd w:id="84"/>
      <w:r w:rsidR="00E64E2C">
        <w:rPr>
          <w:rStyle w:val="CommentReference"/>
        </w:rPr>
        <w:commentReference w:id="84"/>
      </w:r>
    </w:p>
    <w:p w14:paraId="4E69F384" w14:textId="6C9FD155" w:rsidR="00FB6591" w:rsidRDefault="00FB6591" w:rsidP="00FB6591">
      <w:pPr>
        <w:pStyle w:val="Heading2"/>
      </w:pPr>
      <w:bookmarkStart w:id="85" w:name="_Toc168901334"/>
      <w:r>
        <w:t>Non-Administrator Guidance</w:t>
      </w:r>
      <w:bookmarkEnd w:id="85"/>
    </w:p>
    <w:p w14:paraId="63CA8DB1" w14:textId="402DB101" w:rsidR="00FB6591" w:rsidRDefault="00476EF2" w:rsidP="00384488">
      <w:pPr>
        <w:pStyle w:val="BodyText"/>
      </w:pPr>
      <w:r>
        <w:t>N/A for this module.</w:t>
      </w:r>
    </w:p>
    <w:p w14:paraId="35A01B3F" w14:textId="1F4FA3B1" w:rsidR="00403689" w:rsidRDefault="00403689" w:rsidP="00403689">
      <w:pPr>
        <w:pStyle w:val="Heading2"/>
      </w:pPr>
      <w:bookmarkStart w:id="86" w:name="_Ref165530837"/>
      <w:bookmarkStart w:id="87" w:name="_Toc168901335"/>
      <w:r w:rsidRPr="00B6299D">
        <w:t>Design and Rules</w:t>
      </w:r>
      <w:bookmarkEnd w:id="86"/>
      <w:bookmarkEnd w:id="87"/>
    </w:p>
    <w:p w14:paraId="729D0B0C" w14:textId="77777777" w:rsidR="00C0620D" w:rsidRDefault="00C0620D" w:rsidP="00BD1896">
      <w:pPr>
        <w:keepNext/>
        <w:spacing w:after="60"/>
      </w:pPr>
      <w:r>
        <w:t xml:space="preserve">The inherent properties of the Module are: </w:t>
      </w:r>
    </w:p>
    <w:p w14:paraId="0DBDB2D7" w14:textId="77777777" w:rsidR="00C0620D" w:rsidRPr="00643A16" w:rsidRDefault="00C0620D" w:rsidP="00C0620D">
      <w:pPr>
        <w:numPr>
          <w:ilvl w:val="0"/>
          <w:numId w:val="4"/>
        </w:numPr>
        <w:spacing w:before="60" w:after="60"/>
        <w:jc w:val="both"/>
      </w:pPr>
      <w:commentRangeStart w:id="88"/>
      <w:r w:rsidRPr="00643A16">
        <w:t>The Module supports only the Cryptographic Officer role, identified implicitly.</w:t>
      </w:r>
      <w:commentRangeEnd w:id="88"/>
      <w:r w:rsidRPr="00643A16">
        <w:commentReference w:id="88"/>
      </w:r>
    </w:p>
    <w:p w14:paraId="41828FBD" w14:textId="77777777" w:rsidR="00C0620D" w:rsidRPr="00643A16" w:rsidRDefault="00C0620D" w:rsidP="00C0620D">
      <w:pPr>
        <w:numPr>
          <w:ilvl w:val="0"/>
          <w:numId w:val="4"/>
        </w:numPr>
        <w:spacing w:before="60" w:after="60"/>
        <w:jc w:val="both"/>
      </w:pPr>
      <w:r w:rsidRPr="00643A16">
        <w:t>The Module does not support a maintenance interface or role.</w:t>
      </w:r>
    </w:p>
    <w:p w14:paraId="48D110E3" w14:textId="77777777" w:rsidR="00C0620D" w:rsidRPr="00643A16" w:rsidRDefault="00C0620D" w:rsidP="00C0620D">
      <w:pPr>
        <w:numPr>
          <w:ilvl w:val="0"/>
          <w:numId w:val="4"/>
        </w:numPr>
        <w:spacing w:before="60" w:after="60"/>
        <w:jc w:val="both"/>
      </w:pPr>
      <w:r w:rsidRPr="00643A16">
        <w:lastRenderedPageBreak/>
        <w:t>The Module does not support authentication.</w:t>
      </w:r>
    </w:p>
    <w:p w14:paraId="1781BC65" w14:textId="77777777" w:rsidR="00C0620D" w:rsidRPr="00643A16" w:rsidRDefault="00C0620D" w:rsidP="00C0620D">
      <w:pPr>
        <w:numPr>
          <w:ilvl w:val="0"/>
          <w:numId w:val="4"/>
        </w:numPr>
        <w:spacing w:before="60" w:after="60"/>
        <w:jc w:val="both"/>
      </w:pPr>
      <w:r w:rsidRPr="00643A16">
        <w:t>Power up self-tests do not require any operator action.</w:t>
      </w:r>
    </w:p>
    <w:p w14:paraId="67251FB1" w14:textId="77777777" w:rsidR="00C0620D" w:rsidRPr="00643A16" w:rsidRDefault="00C0620D" w:rsidP="00C0620D">
      <w:pPr>
        <w:numPr>
          <w:ilvl w:val="0"/>
          <w:numId w:val="4"/>
        </w:numPr>
        <w:spacing w:before="60" w:after="60"/>
        <w:jc w:val="both"/>
      </w:pPr>
      <w:r w:rsidRPr="00643A16">
        <w:t>No additional interface or service is implemented by the Module which would provide access to CSPs.</w:t>
      </w:r>
    </w:p>
    <w:p w14:paraId="163DC190" w14:textId="77777777" w:rsidR="00C0620D" w:rsidRPr="00643A16" w:rsidRDefault="00C0620D" w:rsidP="00C0620D">
      <w:pPr>
        <w:numPr>
          <w:ilvl w:val="0"/>
          <w:numId w:val="4"/>
        </w:numPr>
        <w:spacing w:before="60" w:after="60"/>
        <w:jc w:val="both"/>
      </w:pPr>
      <w:r w:rsidRPr="00643A16">
        <w:t xml:space="preserve">Data output is inhibited during self-tests, zeroization, and error states. </w:t>
      </w:r>
    </w:p>
    <w:p w14:paraId="5A37793E" w14:textId="77777777" w:rsidR="00C0620D" w:rsidRPr="00643A16" w:rsidRDefault="00C0620D" w:rsidP="00C0620D">
      <w:pPr>
        <w:numPr>
          <w:ilvl w:val="0"/>
          <w:numId w:val="4"/>
        </w:numPr>
        <w:spacing w:before="60" w:after="60"/>
        <w:jc w:val="both"/>
      </w:pPr>
      <w:r w:rsidRPr="00643A16">
        <w:t xml:space="preserve">The Module does not support manual key entry. </w:t>
      </w:r>
    </w:p>
    <w:p w14:paraId="1D3327C0" w14:textId="77777777" w:rsidR="00C0620D" w:rsidRPr="00643A16" w:rsidRDefault="00C0620D" w:rsidP="00C0620D">
      <w:pPr>
        <w:numPr>
          <w:ilvl w:val="0"/>
          <w:numId w:val="4"/>
        </w:numPr>
        <w:spacing w:before="60" w:after="60"/>
        <w:jc w:val="both"/>
      </w:pPr>
      <w:r w:rsidRPr="00643A16">
        <w:t>The Module does not output plaintext CSPs or intermediate key values.</w:t>
      </w:r>
    </w:p>
    <w:p w14:paraId="4E88BDA0" w14:textId="77777777" w:rsidR="00C0620D" w:rsidRPr="00643A16" w:rsidRDefault="00C0620D" w:rsidP="00C0620D">
      <w:pPr>
        <w:numPr>
          <w:ilvl w:val="0"/>
          <w:numId w:val="4"/>
        </w:numPr>
        <w:spacing w:before="60" w:after="60"/>
        <w:jc w:val="both"/>
      </w:pPr>
      <w:r w:rsidRPr="00643A16">
        <w:t>Status information does not contain CSPs or sensitive data that if misused could lead to a compromise of the Module.</w:t>
      </w:r>
    </w:p>
    <w:p w14:paraId="0D10D2D5" w14:textId="378E8892" w:rsidR="00D30B78" w:rsidRDefault="00D30B78" w:rsidP="00D30B78">
      <w:pPr>
        <w:pStyle w:val="Heading2"/>
      </w:pPr>
      <w:bookmarkStart w:id="89" w:name="_Toc168901336"/>
      <w:r>
        <w:t>End of Life [O]</w:t>
      </w:r>
      <w:bookmarkEnd w:id="89"/>
    </w:p>
    <w:p w14:paraId="76DC16CB" w14:textId="77777777" w:rsidR="00D30B78" w:rsidRDefault="00D30B78" w:rsidP="00384488">
      <w:pPr>
        <w:pStyle w:val="BodyText"/>
      </w:pPr>
      <w:commentRangeStart w:id="90"/>
      <w:r>
        <w:t>&lt;Text&gt;</w:t>
      </w:r>
      <w:commentRangeEnd w:id="90"/>
      <w:r w:rsidR="00E64E2C">
        <w:rPr>
          <w:rStyle w:val="CommentReference"/>
        </w:rPr>
        <w:commentReference w:id="90"/>
      </w:r>
    </w:p>
    <w:p w14:paraId="14DA9A41" w14:textId="6E6B7269" w:rsidR="00925D98" w:rsidRDefault="00925D98" w:rsidP="002D6B4A">
      <w:pPr>
        <w:pStyle w:val="Heading1"/>
      </w:pPr>
      <w:bookmarkStart w:id="91" w:name="_Toc168901337"/>
      <w:r w:rsidRPr="00925D98">
        <w:t xml:space="preserve">Mitigation of </w:t>
      </w:r>
      <w:r w:rsidR="00CF5E5B">
        <w:t>O</w:t>
      </w:r>
      <w:r w:rsidRPr="00925D98">
        <w:t xml:space="preserve">ther </w:t>
      </w:r>
      <w:r w:rsidR="00CF5E5B">
        <w:t>A</w:t>
      </w:r>
      <w:r w:rsidRPr="00925D98">
        <w:t>ttacks</w:t>
      </w:r>
      <w:bookmarkEnd w:id="91"/>
    </w:p>
    <w:p w14:paraId="07FD21B1" w14:textId="2B11115E" w:rsidR="00925D98" w:rsidRDefault="00925D98" w:rsidP="001E0C88">
      <w:pPr>
        <w:pStyle w:val="Heading2"/>
        <w:spacing w:before="120"/>
      </w:pPr>
      <w:bookmarkStart w:id="92" w:name="_Toc168901338"/>
      <w:r>
        <w:t>Attack List</w:t>
      </w:r>
      <w:r w:rsidR="00FB6591">
        <w:t xml:space="preserve"> [O]</w:t>
      </w:r>
      <w:bookmarkEnd w:id="92"/>
    </w:p>
    <w:p w14:paraId="3A903793" w14:textId="4842D344" w:rsidR="00232D52" w:rsidRPr="00262622" w:rsidRDefault="00FE5EE9" w:rsidP="00384488">
      <w:pPr>
        <w:pStyle w:val="BodyText"/>
      </w:pPr>
      <w:r w:rsidRPr="00FE5EE9">
        <w:t xml:space="preserve">The Module implements mitigations for &lt;TBD, e.g., constant-time Implementations&gt;. Constant-time implementations protect cryptographic implementations in the Module against timing analysis since such attacks exploit differences in execution time depending on the cryptographic operation, and constant-time implementations ensure that the variations in execution time cannot be traced back to the key, CSP or secret data. </w:t>
      </w:r>
    </w:p>
    <w:p w14:paraId="15023B80" w14:textId="48D41A4A" w:rsidR="00925D98" w:rsidRPr="00262622" w:rsidRDefault="00925D98" w:rsidP="002D6B4A">
      <w:pPr>
        <w:pStyle w:val="Heading2"/>
      </w:pPr>
      <w:bookmarkStart w:id="93" w:name="_Toc168901339"/>
      <w:commentRangeStart w:id="94"/>
      <w:r w:rsidRPr="00262622">
        <w:t>Mitigation Effectiveness</w:t>
      </w:r>
      <w:commentRangeEnd w:id="94"/>
      <w:r w:rsidR="003A5EE9">
        <w:rPr>
          <w:rStyle w:val="CommentReference"/>
          <w:rFonts w:eastAsiaTheme="minorHAnsi" w:cstheme="minorBidi"/>
        </w:rPr>
        <w:commentReference w:id="94"/>
      </w:r>
      <w:r w:rsidR="00FB6591" w:rsidRPr="00262622">
        <w:t xml:space="preserve"> [O]</w:t>
      </w:r>
      <w:bookmarkEnd w:id="93"/>
    </w:p>
    <w:p w14:paraId="1C9D4CCC" w14:textId="47956188" w:rsidR="00232D52" w:rsidRPr="00262622" w:rsidRDefault="00232D52" w:rsidP="00384488">
      <w:pPr>
        <w:pStyle w:val="BodyText"/>
      </w:pPr>
      <w:r w:rsidRPr="00262622">
        <w:t>&lt;Text&gt;</w:t>
      </w:r>
    </w:p>
    <w:p w14:paraId="11B159D2" w14:textId="0C016C3E" w:rsidR="00925D98" w:rsidRPr="00262622" w:rsidRDefault="00925D98" w:rsidP="002D6B4A">
      <w:pPr>
        <w:pStyle w:val="Heading2"/>
      </w:pPr>
      <w:bookmarkStart w:id="95" w:name="_Toc168901340"/>
      <w:r w:rsidRPr="00262622">
        <w:t>Guidance and Constraints</w:t>
      </w:r>
      <w:r w:rsidR="00FB6591" w:rsidRPr="00262622">
        <w:t xml:space="preserve"> [O]</w:t>
      </w:r>
      <w:bookmarkEnd w:id="95"/>
    </w:p>
    <w:p w14:paraId="3F300D50" w14:textId="039AA275" w:rsidR="00232D52" w:rsidRPr="00262622" w:rsidRDefault="00232D52" w:rsidP="00384488">
      <w:pPr>
        <w:pStyle w:val="BodyText"/>
      </w:pPr>
      <w:r w:rsidRPr="00262622">
        <w:t>&lt;Text&gt;</w:t>
      </w:r>
    </w:p>
    <w:sectPr w:rsidR="00232D52" w:rsidRPr="00262622" w:rsidSect="00897A8D">
      <w:headerReference w:type="default" r:id="rId17"/>
      <w:footerReference w:type="default" r:id="rId18"/>
      <w:footerReference w:type="first" r:id="rId19"/>
      <w:pgSz w:w="15840" w:h="12240" w:orient="landscape"/>
      <w:pgMar w:top="1080" w:right="1080" w:bottom="1080" w:left="1080" w:header="720" w:footer="576"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Steve (KeyPair)" w:date="2024-05-24T09:59:00Z" w:initials="MOU">
    <w:p w14:paraId="17D3B48D" w14:textId="77777777" w:rsidR="00C40ACD" w:rsidRDefault="00C40ACD" w:rsidP="00C40ACD">
      <w:r>
        <w:rPr>
          <w:rStyle w:val="CommentReference"/>
        </w:rPr>
        <w:annotationRef/>
      </w:r>
      <w:r>
        <w:rPr>
          <w:sz w:val="20"/>
          <w:szCs w:val="20"/>
        </w:rPr>
        <w:t>This is intended to explain Section 11 Level 3 and would be removed if not applicable. The core Caliptra ROTM appears capable of meeting all Section 11 L2/L3 requirements.</w:t>
      </w:r>
    </w:p>
  </w:comment>
  <w:comment w:id="8" w:author="Steve (KeyPair)" w:date="2023-10-30T08:10:00Z" w:initials="S(">
    <w:p w14:paraId="2D7AC82E" w14:textId="336365A3" w:rsidR="00D425BD" w:rsidRDefault="00D425BD" w:rsidP="00D425BD">
      <w:r>
        <w:rPr>
          <w:rStyle w:val="CommentReference"/>
        </w:rPr>
        <w:annotationRef/>
      </w:r>
      <w:r>
        <w:t>Chip level description and/or identifier.</w:t>
      </w:r>
    </w:p>
    <w:p w14:paraId="5A5E674C" w14:textId="77777777" w:rsidR="00D425BD" w:rsidRDefault="00D425BD" w:rsidP="00D425BD"/>
    <w:p w14:paraId="72ADBF99" w14:textId="77777777" w:rsidR="00D425BD" w:rsidRDefault="00D425BD" w:rsidP="00D425BD">
      <w:r>
        <w:t xml:space="preserve">This will be specific to part, e.g., chiplet, SoC </w:t>
      </w:r>
    </w:p>
  </w:comment>
  <w:comment w:id="9" w:author="Steve (KeyPair)" w:date="2023-10-31T14:46:00Z" w:initials="MOU">
    <w:p w14:paraId="0E9C4D7E" w14:textId="77777777" w:rsidR="00D425BD" w:rsidRDefault="00D425BD" w:rsidP="00D425BD">
      <w:r>
        <w:rPr>
          <w:rStyle w:val="CommentReference"/>
        </w:rPr>
        <w:annotationRef/>
      </w:r>
      <w:r>
        <w:t>To be completed by validating vendor; can’t be specific in a generic Caliptra Security Policy.</w:t>
      </w:r>
    </w:p>
  </w:comment>
  <w:comment w:id="10" w:author="Steve (KeyPair)" w:date="2023-10-31T14:56:00Z" w:initials="MOU">
    <w:p w14:paraId="481A86FF" w14:textId="77777777" w:rsidR="00F14C15" w:rsidRDefault="00F14C15" w:rsidP="00F14C15">
      <w:r>
        <w:rPr>
          <w:rStyle w:val="CommentReference"/>
        </w:rPr>
        <w:annotationRef/>
      </w:r>
      <w:r>
        <w:t>Primarily the mailbox interface, but possibly including memory / fuses, etc.</w:t>
      </w:r>
    </w:p>
  </w:comment>
  <w:comment w:id="14" w:author="Steve (KeyPair)" w:date="2023-10-31T14:53:00Z" w:initials="MOU">
    <w:p w14:paraId="0700A09A" w14:textId="77777777" w:rsidR="00B12791" w:rsidRDefault="00B12791" w:rsidP="00B12791">
      <w:r>
        <w:rPr>
          <w:rStyle w:val="CommentReference"/>
        </w:rPr>
        <w:annotationRef/>
      </w:r>
      <w:r>
        <w:t>This is a first approximation, to help the consulting lab understand context.</w:t>
      </w:r>
    </w:p>
    <w:p w14:paraId="3E1DF9DB" w14:textId="77777777" w:rsidR="00B12791" w:rsidRDefault="00B12791" w:rsidP="00B12791">
      <w:r>
        <w:t>The eventual diagram should likely stay away from terms that would need explanation or are too much detail, such as the specific bus mechanisms.</w:t>
      </w:r>
    </w:p>
    <w:p w14:paraId="1F070C18" w14:textId="77777777" w:rsidR="00B12791" w:rsidRDefault="00B12791" w:rsidP="00B12791"/>
    <w:p w14:paraId="6C67BDC5" w14:textId="77777777" w:rsidR="00B12791" w:rsidRDefault="00B12791" w:rsidP="00B12791">
      <w:r>
        <w:t>@Lab: A crucial point is that the Caliptra block design that is open source is not a complete module. Vendors are expected to provide a “wrapper” that incorporates necessary but vendor-specific elements, such as memory, isolated chunks of OTP, etc.</w:t>
      </w:r>
    </w:p>
  </w:comment>
  <w:comment w:id="15" w:author="Steve (KeyPair)" w:date="2024-08-28T14:36:00Z" w:initials="SW">
    <w:p w14:paraId="473B832D" w14:textId="77777777" w:rsidR="00656A7B" w:rsidRDefault="00656A7B" w:rsidP="00656A7B">
      <w:r>
        <w:rPr>
          <w:rStyle w:val="CommentReference"/>
        </w:rPr>
        <w:annotationRef/>
      </w:r>
      <w:r>
        <w:rPr>
          <w:sz w:val="20"/>
          <w:szCs w:val="20"/>
        </w:rPr>
        <w:t>To be completed by validating vendor; can’t be specific in a generic Caliptra Security Policy.</w:t>
      </w:r>
    </w:p>
  </w:comment>
  <w:comment w:id="18" w:author="Steve (KeyPair)" w:date="2024-08-28T14:38:00Z" w:initials="SW">
    <w:p w14:paraId="4C60A641" w14:textId="77777777" w:rsidR="0019046B" w:rsidRDefault="0019046B" w:rsidP="0019046B">
      <w:r>
        <w:rPr>
          <w:rStyle w:val="CommentReference"/>
        </w:rPr>
        <w:annotationRef/>
      </w:r>
      <w:r>
        <w:rPr>
          <w:sz w:val="20"/>
          <w:szCs w:val="20"/>
        </w:rPr>
        <w:t>To be completed by validating vendor; can’t be specific in a generic Caliptra Security Policy.</w:t>
      </w:r>
    </w:p>
  </w:comment>
  <w:comment w:id="20" w:author="Steve (KeyPair)" w:date="2024-08-28T14:39:00Z" w:initials="SW">
    <w:p w14:paraId="7DC5A56B" w14:textId="77777777" w:rsidR="00B16FE6" w:rsidRDefault="00B16FE6" w:rsidP="00B16FE6">
      <w:r>
        <w:rPr>
          <w:rStyle w:val="CommentReference"/>
        </w:rPr>
        <w:annotationRef/>
      </w:r>
      <w:r>
        <w:rPr>
          <w:sz w:val="20"/>
          <w:szCs w:val="20"/>
        </w:rPr>
        <w:t>Vendor specific -could be applicable.</w:t>
      </w:r>
    </w:p>
    <w:p w14:paraId="17B63CA0" w14:textId="77777777" w:rsidR="00B16FE6" w:rsidRDefault="00B16FE6" w:rsidP="00B16FE6">
      <w:r>
        <w:rPr>
          <w:sz w:val="20"/>
          <w:szCs w:val="20"/>
        </w:rPr>
        <w:t>To be completed by validating vendor; can’t be specific in a generic Caliptra Security Policy.</w:t>
      </w:r>
    </w:p>
  </w:comment>
  <w:comment w:id="22" w:author="Steve (KeyPair)" w:date="2023-05-13T14:07:00Z" w:initials="MOU">
    <w:p w14:paraId="3C2AD638" w14:textId="082E3108" w:rsidR="002E14E6" w:rsidRDefault="002E14E6" w:rsidP="002E14E6">
      <w:r>
        <w:rPr>
          <w:rStyle w:val="CommentReference"/>
        </w:rPr>
        <w:annotationRef/>
      </w:r>
      <w:r>
        <w:t xml:space="preserve">This may be incorrect for some situations: for example, is there a provisioning process performed on fielded parts in some scenarios?  </w:t>
      </w:r>
    </w:p>
  </w:comment>
  <w:comment w:id="23" w:author="Steve (KeyPair)" w:date="2024-08-28T14:39:00Z" w:initials="SW">
    <w:p w14:paraId="6B09B4B3" w14:textId="77777777" w:rsidR="00FA4136" w:rsidRDefault="00FA4136" w:rsidP="00FA4136">
      <w:r>
        <w:rPr>
          <w:rStyle w:val="CommentReference"/>
        </w:rPr>
        <w:annotationRef/>
      </w:r>
      <w:r>
        <w:rPr>
          <w:sz w:val="20"/>
          <w:szCs w:val="20"/>
        </w:rPr>
        <w:t>To be completed by validating vendor; can’t be specific in a generic Caliptra Security Policy.</w:t>
      </w:r>
    </w:p>
  </w:comment>
  <w:comment w:id="24" w:author="Steve (KeyPair)" w:date="2024-08-28T14:42:00Z" w:initials="SW">
    <w:p w14:paraId="1B5FBB84" w14:textId="77777777" w:rsidR="002877D9" w:rsidRDefault="002877D9" w:rsidP="002877D9">
      <w:r>
        <w:rPr>
          <w:rStyle w:val="CommentReference"/>
        </w:rPr>
        <w:annotationRef/>
      </w:r>
      <w:r>
        <w:rPr>
          <w:sz w:val="20"/>
          <w:szCs w:val="20"/>
        </w:rPr>
        <w:t>To be completed by validating vendor; can’t be specific in a generic Caliptra Security Policy.</w:t>
      </w:r>
    </w:p>
  </w:comment>
  <w:comment w:id="30" w:author="Steve (KeyPair)" w:date="2023-10-30T11:16:00Z" w:initials="S(">
    <w:p w14:paraId="6A863AE7" w14:textId="77777777" w:rsidR="002877D9" w:rsidRDefault="00F96A6C" w:rsidP="002877D9">
      <w:r>
        <w:rPr>
          <w:rStyle w:val="CommentReference"/>
        </w:rPr>
        <w:annotationRef/>
      </w:r>
      <w:r w:rsidR="002877D9">
        <w:rPr>
          <w:sz w:val="20"/>
          <w:szCs w:val="20"/>
        </w:rPr>
        <w:t>To be updated after outcome of asymmetric key derivation / CT design review process.</w:t>
      </w:r>
    </w:p>
  </w:comment>
  <w:comment w:id="39" w:author="Steve (KeyPair)" w:date="2023-05-13T14:53:00Z" w:initials="MOU">
    <w:p w14:paraId="4F5F0B9E" w14:textId="77777777" w:rsidR="00985718" w:rsidRDefault="00846BC7" w:rsidP="00985718">
      <w:r>
        <w:rPr>
          <w:rStyle w:val="CommentReference"/>
        </w:rPr>
        <w:annotationRef/>
      </w:r>
      <w:r w:rsidR="00985718">
        <w:rPr>
          <w:sz w:val="20"/>
          <w:szCs w:val="20"/>
        </w:rPr>
        <w:t>Vendor specific - to be completed by validating vendor; can’t be specific in a generic Caliptra Security Policy.</w:t>
      </w:r>
    </w:p>
    <w:p w14:paraId="0C4D97C6" w14:textId="77777777" w:rsidR="00985718" w:rsidRDefault="00985718" w:rsidP="00985718"/>
    <w:p w14:paraId="6DBD8394" w14:textId="77777777" w:rsidR="00985718" w:rsidRDefault="00985718" w:rsidP="00985718">
      <w:r>
        <w:rPr>
          <w:sz w:val="20"/>
          <w:szCs w:val="20"/>
        </w:rPr>
        <w:t>The CMVP expect details that allow someone assessing the module (e.g. a lab tester or agency) to confirm this info.</w:t>
      </w:r>
    </w:p>
  </w:comment>
  <w:comment w:id="42" w:author="Steve (KeyPair)" w:date="2024-08-28T14:46:00Z" w:initials="SW">
    <w:p w14:paraId="6CB4B1F2" w14:textId="77777777" w:rsidR="008D3326" w:rsidRDefault="008D3326" w:rsidP="008D3326">
      <w:r>
        <w:rPr>
          <w:rStyle w:val="CommentReference"/>
        </w:rPr>
        <w:annotationRef/>
      </w:r>
      <w:r>
        <w:rPr>
          <w:sz w:val="20"/>
          <w:szCs w:val="20"/>
        </w:rPr>
        <w:t>Vendor specific - to be completed by validating vendor; can’t be specific in a generic Caliptra Security Policy.</w:t>
      </w:r>
    </w:p>
  </w:comment>
  <w:comment w:id="48" w:author="Steve (KeyPair)" w:date="2024-08-28T14:46:00Z" w:initials="SW">
    <w:p w14:paraId="5AE56D4F" w14:textId="5DF6F12D" w:rsidR="008E34EF" w:rsidRDefault="008E34EF" w:rsidP="008E34EF">
      <w:r>
        <w:rPr>
          <w:rStyle w:val="CommentReference"/>
        </w:rPr>
        <w:annotationRef/>
      </w:r>
      <w:r>
        <w:rPr>
          <w:sz w:val="20"/>
          <w:szCs w:val="20"/>
        </w:rPr>
        <w:t>For discussion with labs.</w:t>
      </w:r>
    </w:p>
    <w:p w14:paraId="61A3C9C6" w14:textId="77777777" w:rsidR="008E34EF" w:rsidRDefault="008E34EF" w:rsidP="008E34EF">
      <w:r>
        <w:rPr>
          <w:sz w:val="20"/>
          <w:szCs w:val="20"/>
        </w:rPr>
        <w:t>I’m not sure this form of open source fits the mold - this is built into chips.</w:t>
      </w:r>
    </w:p>
  </w:comment>
  <w:comment w:id="54" w:author="Steve (KeyPair)" w:date="2024-08-28T14:48:00Z" w:initials="SW">
    <w:p w14:paraId="4E7984B4" w14:textId="77777777" w:rsidR="0005210E" w:rsidRDefault="0005210E" w:rsidP="0005210E">
      <w:r>
        <w:rPr>
          <w:rStyle w:val="CommentReference"/>
        </w:rPr>
        <w:annotationRef/>
      </w:r>
      <w:r>
        <w:rPr>
          <w:sz w:val="20"/>
          <w:szCs w:val="20"/>
        </w:rPr>
        <w:t>Vendor specific - to be completed by validating vendor; can’t be specific in a generic Caliptra Security Policy.</w:t>
      </w:r>
    </w:p>
  </w:comment>
  <w:comment w:id="59" w:author="Steve (KeyPair)" w:date="2024-08-28T14:48:00Z" w:initials="SW">
    <w:p w14:paraId="38F24E04" w14:textId="77777777" w:rsidR="001A0923" w:rsidRDefault="001A0923" w:rsidP="001A0923">
      <w:r>
        <w:rPr>
          <w:rStyle w:val="CommentReference"/>
        </w:rPr>
        <w:annotationRef/>
      </w:r>
      <w:r>
        <w:rPr>
          <w:sz w:val="20"/>
          <w:szCs w:val="20"/>
        </w:rPr>
        <w:t>Vendor specific - to be completed by validating vendor; can’t be specific in a generic Caliptra Security Policy.</w:t>
      </w:r>
    </w:p>
  </w:comment>
  <w:comment w:id="70" w:author="Steve (KeyPair)" w:date="2023-05-18T07:42:00Z" w:initials="MOU">
    <w:p w14:paraId="4465E014" w14:textId="30D8208C" w:rsidR="00AE5FF2" w:rsidRDefault="00AE5FF2" w:rsidP="00AE5FF2">
      <w:r>
        <w:rPr>
          <w:rStyle w:val="CommentReference"/>
        </w:rPr>
        <w:annotationRef/>
      </w:r>
      <w:r>
        <w:t xml:space="preserve">Caliptra specification requires al SSPs stored in OTP (fuses) to be generated (on-chip or off-chip) per [OCP </w:t>
      </w:r>
      <w:hyperlink r:id="rId1" w:history="1">
        <w:r w:rsidRPr="00D24A17">
          <w:rPr>
            <w:rStyle w:val="Hyperlink"/>
          </w:rPr>
          <w:t>Hardware Secure Boot</w:t>
        </w:r>
      </w:hyperlink>
      <w:r>
        <w:t xml:space="preserve">]. </w:t>
      </w:r>
    </w:p>
  </w:comment>
  <w:comment w:id="71" w:author="Steve (KeyPair)" w:date="2024-08-28T14:50:00Z" w:initials="SW">
    <w:p w14:paraId="58070628" w14:textId="77777777" w:rsidR="00BB6DE6" w:rsidRDefault="00817823" w:rsidP="00BB6DE6">
      <w:r>
        <w:rPr>
          <w:rStyle w:val="CommentReference"/>
        </w:rPr>
        <w:annotationRef/>
      </w:r>
      <w:r w:rsidR="00BB6DE6">
        <w:rPr>
          <w:sz w:val="20"/>
          <w:szCs w:val="20"/>
        </w:rPr>
        <w:t>Understood to be vendor specific - to be completed by validating vendor; can’t be specific in a generic Caliptra Security Policy.</w:t>
      </w:r>
    </w:p>
  </w:comment>
  <w:comment w:id="84" w:author="Steve (KeyPair)" w:date="2024-08-28T14:51:00Z" w:initials="SW">
    <w:p w14:paraId="79E9A511" w14:textId="77777777" w:rsidR="00E64E2C" w:rsidRDefault="00E64E2C" w:rsidP="00E64E2C">
      <w:r>
        <w:rPr>
          <w:rStyle w:val="CommentReference"/>
        </w:rPr>
        <w:annotationRef/>
      </w:r>
      <w:r>
        <w:rPr>
          <w:sz w:val="20"/>
          <w:szCs w:val="20"/>
        </w:rPr>
        <w:t>Vendor specific - to be completed by validating vendor; can’t be specific in a generic Caliptra Security Policy.</w:t>
      </w:r>
    </w:p>
    <w:p w14:paraId="136E707E" w14:textId="77777777" w:rsidR="00E64E2C" w:rsidRDefault="00E64E2C" w:rsidP="00E64E2C"/>
    <w:p w14:paraId="24F6C713" w14:textId="77777777" w:rsidR="00E64E2C" w:rsidRDefault="00E64E2C" w:rsidP="00E64E2C">
      <w:r>
        <w:rPr>
          <w:sz w:val="20"/>
          <w:szCs w:val="20"/>
        </w:rPr>
        <w:t>This may be a partial summary from a guidance document.</w:t>
      </w:r>
    </w:p>
  </w:comment>
  <w:comment w:id="88" w:author="Steve (KeyPair)" w:date="2023-05-11T08:30:00Z" w:initials="MOU">
    <w:p w14:paraId="6EDF8AE6" w14:textId="033855B7" w:rsidR="00C0620D" w:rsidRDefault="00C0620D" w:rsidP="00C0620D">
      <w:r>
        <w:rPr>
          <w:rStyle w:val="CommentReference"/>
        </w:rPr>
        <w:annotationRef/>
      </w:r>
      <w:r>
        <w:t>Current position on this:</w:t>
      </w:r>
    </w:p>
    <w:p w14:paraId="10E0895A" w14:textId="77777777" w:rsidR="00C0620D" w:rsidRDefault="00C0620D" w:rsidP="00C0620D">
      <w:r>
        <w:t>PAUSER privileges refer to domain separation, not operator role.</w:t>
      </w:r>
    </w:p>
  </w:comment>
  <w:comment w:id="90" w:author="Steve (KeyPair)" w:date="2024-08-28T14:51:00Z" w:initials="SW">
    <w:p w14:paraId="048EE793" w14:textId="77777777" w:rsidR="00E64E2C" w:rsidRDefault="00E64E2C" w:rsidP="00E64E2C">
      <w:r>
        <w:rPr>
          <w:rStyle w:val="CommentReference"/>
        </w:rPr>
        <w:annotationRef/>
      </w:r>
      <w:r>
        <w:rPr>
          <w:sz w:val="20"/>
          <w:szCs w:val="20"/>
        </w:rPr>
        <w:t>Vendor specific - to be completed by validating vendor; can’t be specific in a generic Caliptra Security Policy.</w:t>
      </w:r>
    </w:p>
  </w:comment>
  <w:comment w:id="94" w:author="Steve (KeyPair)" w:date="2024-08-28T14:52:00Z" w:initials="SW">
    <w:p w14:paraId="36DA5B54" w14:textId="77777777" w:rsidR="003A5EE9" w:rsidRDefault="003A5EE9" w:rsidP="003A5EE9">
      <w:r>
        <w:rPr>
          <w:rStyle w:val="CommentReference"/>
        </w:rPr>
        <w:annotationRef/>
      </w:r>
      <w:r>
        <w:rPr>
          <w:sz w:val="20"/>
          <w:szCs w:val="20"/>
        </w:rPr>
        <w:t>Vendor specific - to be completed by validating vendor; can’t be specific in a generic Caliptra Security Policy.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D3B48D" w15:done="0"/>
  <w15:commentEx w15:paraId="72ADBF99" w15:done="0"/>
  <w15:commentEx w15:paraId="0E9C4D7E" w15:done="0"/>
  <w15:commentEx w15:paraId="481A86FF" w15:done="0"/>
  <w15:commentEx w15:paraId="6C67BDC5" w15:done="0"/>
  <w15:commentEx w15:paraId="473B832D" w15:done="0"/>
  <w15:commentEx w15:paraId="4C60A641" w15:done="0"/>
  <w15:commentEx w15:paraId="17B63CA0" w15:done="0"/>
  <w15:commentEx w15:paraId="3C2AD638" w15:done="0"/>
  <w15:commentEx w15:paraId="6B09B4B3" w15:done="0"/>
  <w15:commentEx w15:paraId="1B5FBB84" w15:done="0"/>
  <w15:commentEx w15:paraId="6A863AE7" w15:done="0"/>
  <w15:commentEx w15:paraId="6DBD8394" w15:done="0"/>
  <w15:commentEx w15:paraId="6CB4B1F2" w15:done="0"/>
  <w15:commentEx w15:paraId="61A3C9C6" w15:done="0"/>
  <w15:commentEx w15:paraId="4E7984B4" w15:done="0"/>
  <w15:commentEx w15:paraId="38F24E04" w15:done="0"/>
  <w15:commentEx w15:paraId="4465E014" w15:done="0"/>
  <w15:commentEx w15:paraId="58070628" w15:paraIdParent="4465E014" w15:done="0"/>
  <w15:commentEx w15:paraId="24F6C713" w15:done="0"/>
  <w15:commentEx w15:paraId="10E0895A" w15:done="0"/>
  <w15:commentEx w15:paraId="048EE793" w15:done="0"/>
  <w15:commentEx w15:paraId="36DA5B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6874B7" w16cex:dateUtc="2024-05-24T16:59:00Z"/>
  <w16cex:commentExtensible w16cex:durableId="12DCEB51" w16cex:dateUtc="2023-10-30T15:10:00Z"/>
  <w16cex:commentExtensible w16cex:durableId="66E58F8F" w16cex:dateUtc="2023-10-31T21:46:00Z"/>
  <w16cex:commentExtensible w16cex:durableId="50B4AB3A" w16cex:dateUtc="2023-10-31T21:56:00Z"/>
  <w16cex:commentExtensible w16cex:durableId="15D52BC4" w16cex:dateUtc="2023-10-31T21:53:00Z"/>
  <w16cex:commentExtensible w16cex:durableId="3D2B37F1" w16cex:dateUtc="2024-08-28T12:36:00Z"/>
  <w16cex:commentExtensible w16cex:durableId="0409832D" w16cex:dateUtc="2024-08-28T12:38:00Z"/>
  <w16cex:commentExtensible w16cex:durableId="2A14EFEE" w16cex:dateUtc="2024-08-28T12:39:00Z"/>
  <w16cex:commentExtensible w16cex:durableId="280A1811" w16cex:dateUtc="2023-05-13T21:07:00Z"/>
  <w16cex:commentExtensible w16cex:durableId="69CB687E" w16cex:dateUtc="2024-08-28T12:39:00Z"/>
  <w16cex:commentExtensible w16cex:durableId="3D214A7E" w16cex:dateUtc="2024-08-28T12:42:00Z"/>
  <w16cex:commentExtensible w16cex:durableId="2A49B7C8" w16cex:dateUtc="2023-10-30T18:16:00Z"/>
  <w16cex:commentExtensible w16cex:durableId="280A22EB" w16cex:dateUtc="2023-05-13T21:53:00Z"/>
  <w16cex:commentExtensible w16cex:durableId="4493A8B4" w16cex:dateUtc="2024-08-28T12:46:00Z"/>
  <w16cex:commentExtensible w16cex:durableId="0630A6E7" w16cex:dateUtc="2024-08-28T12:46:00Z"/>
  <w16cex:commentExtensible w16cex:durableId="39FA682F" w16cex:dateUtc="2024-08-28T12:48:00Z"/>
  <w16cex:commentExtensible w16cex:durableId="7662548B" w16cex:dateUtc="2024-08-28T12:48:00Z"/>
  <w16cex:commentExtensible w16cex:durableId="2810556D" w16cex:dateUtc="2023-05-18T14:42:00Z"/>
  <w16cex:commentExtensible w16cex:durableId="0EF4FC4B" w16cex:dateUtc="2024-08-28T12:50:00Z"/>
  <w16cex:commentExtensible w16cex:durableId="71681761" w16cex:dateUtc="2024-08-28T12:51:00Z"/>
  <w16cex:commentExtensible w16cex:durableId="2807262B" w16cex:dateUtc="2023-05-11T15:30:00Z"/>
  <w16cex:commentExtensible w16cex:durableId="132099D0" w16cex:dateUtc="2024-08-28T12:51:00Z"/>
  <w16cex:commentExtensible w16cex:durableId="30A3F2D4" w16cex:dateUtc="2024-08-28T1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D3B48D" w16cid:durableId="256874B7"/>
  <w16cid:commentId w16cid:paraId="72ADBF99" w16cid:durableId="12DCEB51"/>
  <w16cid:commentId w16cid:paraId="0E9C4D7E" w16cid:durableId="66E58F8F"/>
  <w16cid:commentId w16cid:paraId="481A86FF" w16cid:durableId="50B4AB3A"/>
  <w16cid:commentId w16cid:paraId="6C67BDC5" w16cid:durableId="15D52BC4"/>
  <w16cid:commentId w16cid:paraId="473B832D" w16cid:durableId="3D2B37F1"/>
  <w16cid:commentId w16cid:paraId="4C60A641" w16cid:durableId="0409832D"/>
  <w16cid:commentId w16cid:paraId="17B63CA0" w16cid:durableId="2A14EFEE"/>
  <w16cid:commentId w16cid:paraId="3C2AD638" w16cid:durableId="280A1811"/>
  <w16cid:commentId w16cid:paraId="6B09B4B3" w16cid:durableId="69CB687E"/>
  <w16cid:commentId w16cid:paraId="1B5FBB84" w16cid:durableId="3D214A7E"/>
  <w16cid:commentId w16cid:paraId="6A863AE7" w16cid:durableId="2A49B7C8"/>
  <w16cid:commentId w16cid:paraId="6DBD8394" w16cid:durableId="280A22EB"/>
  <w16cid:commentId w16cid:paraId="6CB4B1F2" w16cid:durableId="4493A8B4"/>
  <w16cid:commentId w16cid:paraId="61A3C9C6" w16cid:durableId="0630A6E7"/>
  <w16cid:commentId w16cid:paraId="4E7984B4" w16cid:durableId="39FA682F"/>
  <w16cid:commentId w16cid:paraId="38F24E04" w16cid:durableId="7662548B"/>
  <w16cid:commentId w16cid:paraId="4465E014" w16cid:durableId="2810556D"/>
  <w16cid:commentId w16cid:paraId="58070628" w16cid:durableId="0EF4FC4B"/>
  <w16cid:commentId w16cid:paraId="24F6C713" w16cid:durableId="71681761"/>
  <w16cid:commentId w16cid:paraId="10E0895A" w16cid:durableId="2807262B"/>
  <w16cid:commentId w16cid:paraId="048EE793" w16cid:durableId="132099D0"/>
  <w16cid:commentId w16cid:paraId="36DA5B54" w16cid:durableId="30A3F2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2C182" w14:textId="77777777" w:rsidR="003E2234" w:rsidRDefault="003E2234" w:rsidP="00B76094">
      <w:r>
        <w:separator/>
      </w:r>
    </w:p>
  </w:endnote>
  <w:endnote w:type="continuationSeparator" w:id="0">
    <w:p w14:paraId="38C1E5CC" w14:textId="77777777" w:rsidR="003E2234" w:rsidRDefault="003E2234" w:rsidP="00B7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1756511623"/>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05A6D3B0" w14:textId="5EEB1AD2" w:rsidR="00B76094" w:rsidRPr="008C0FE3" w:rsidRDefault="008C0FE3" w:rsidP="009B6500">
            <w:pPr>
              <w:pStyle w:val="Footer"/>
              <w:tabs>
                <w:tab w:val="clear" w:pos="4680"/>
                <w:tab w:val="clear" w:pos="9360"/>
                <w:tab w:val="right" w:pos="13680"/>
              </w:tabs>
              <w:spacing w:before="120"/>
              <w:rPr>
                <w:sz w:val="20"/>
                <w:szCs w:val="20"/>
              </w:rPr>
            </w:pPr>
            <w:r w:rsidRPr="008C0FE3">
              <w:rPr>
                <w:sz w:val="20"/>
                <w:szCs w:val="20"/>
              </w:rPr>
              <w:t>Copyright © 202</w:t>
            </w:r>
            <w:r>
              <w:rPr>
                <w:sz w:val="20"/>
                <w:szCs w:val="20"/>
              </w:rPr>
              <w:t>4</w:t>
            </w:r>
            <w:r w:rsidRPr="008C0FE3">
              <w:rPr>
                <w:sz w:val="20"/>
                <w:szCs w:val="20"/>
              </w:rPr>
              <w:t xml:space="preserve"> Caliptra Working Group</w:t>
            </w:r>
            <w:r w:rsidRPr="008C0FE3">
              <w:rPr>
                <w:sz w:val="20"/>
                <w:szCs w:val="20"/>
              </w:rPr>
              <w:tab/>
            </w:r>
            <w:r w:rsidR="00B76094" w:rsidRPr="008C0FE3">
              <w:rPr>
                <w:rFonts w:cs="Arial"/>
                <w:sz w:val="20"/>
                <w:szCs w:val="20"/>
              </w:rPr>
              <w:t xml:space="preserve">Page </w:t>
            </w:r>
            <w:r w:rsidR="00B76094" w:rsidRPr="008C0FE3">
              <w:rPr>
                <w:rFonts w:cs="Arial"/>
                <w:sz w:val="20"/>
                <w:szCs w:val="20"/>
              </w:rPr>
              <w:fldChar w:fldCharType="begin"/>
            </w:r>
            <w:r w:rsidR="00B76094" w:rsidRPr="008C0FE3">
              <w:rPr>
                <w:rFonts w:cs="Arial"/>
                <w:sz w:val="20"/>
                <w:szCs w:val="20"/>
              </w:rPr>
              <w:instrText xml:space="preserve"> PAGE </w:instrText>
            </w:r>
            <w:r w:rsidR="00B76094" w:rsidRPr="008C0FE3">
              <w:rPr>
                <w:rFonts w:cs="Arial"/>
                <w:sz w:val="20"/>
                <w:szCs w:val="20"/>
              </w:rPr>
              <w:fldChar w:fldCharType="separate"/>
            </w:r>
            <w:r w:rsidR="00B76094" w:rsidRPr="008C0FE3">
              <w:rPr>
                <w:rFonts w:cs="Arial"/>
                <w:noProof/>
                <w:sz w:val="20"/>
                <w:szCs w:val="20"/>
              </w:rPr>
              <w:t>2</w:t>
            </w:r>
            <w:r w:rsidR="00B76094" w:rsidRPr="008C0FE3">
              <w:rPr>
                <w:rFonts w:cs="Arial"/>
                <w:sz w:val="20"/>
                <w:szCs w:val="20"/>
              </w:rPr>
              <w:fldChar w:fldCharType="end"/>
            </w:r>
            <w:r w:rsidR="00B76094" w:rsidRPr="008C0FE3">
              <w:rPr>
                <w:rFonts w:cs="Arial"/>
                <w:sz w:val="20"/>
                <w:szCs w:val="20"/>
              </w:rPr>
              <w:t xml:space="preserve"> of </w:t>
            </w:r>
            <w:r w:rsidR="00B76094" w:rsidRPr="008C0FE3">
              <w:rPr>
                <w:rFonts w:cs="Arial"/>
                <w:sz w:val="20"/>
                <w:szCs w:val="20"/>
              </w:rPr>
              <w:fldChar w:fldCharType="begin"/>
            </w:r>
            <w:r w:rsidR="00B76094" w:rsidRPr="008C0FE3">
              <w:rPr>
                <w:rFonts w:cs="Arial"/>
                <w:sz w:val="20"/>
                <w:szCs w:val="20"/>
              </w:rPr>
              <w:instrText xml:space="preserve"> NUMPAGES  </w:instrText>
            </w:r>
            <w:r w:rsidR="00B76094" w:rsidRPr="008C0FE3">
              <w:rPr>
                <w:rFonts w:cs="Arial"/>
                <w:sz w:val="20"/>
                <w:szCs w:val="20"/>
              </w:rPr>
              <w:fldChar w:fldCharType="separate"/>
            </w:r>
            <w:r w:rsidR="00B76094" w:rsidRPr="008C0FE3">
              <w:rPr>
                <w:rFonts w:cs="Arial"/>
                <w:noProof/>
                <w:sz w:val="20"/>
                <w:szCs w:val="20"/>
              </w:rPr>
              <w:t>2</w:t>
            </w:r>
            <w:r w:rsidR="00B76094" w:rsidRPr="008C0FE3">
              <w:rPr>
                <w:rFonts w:cs="Arial"/>
                <w:sz w:val="20"/>
                <w:szCs w:val="20"/>
              </w:rPr>
              <w:fldChar w:fldCharType="end"/>
            </w:r>
          </w:p>
        </w:sdtContent>
      </w:sdt>
    </w:sdtContent>
  </w:sdt>
  <w:p w14:paraId="23CAAB7B" w14:textId="18B9A0D7" w:rsidR="00B76094" w:rsidRPr="008C0FE3" w:rsidRDefault="008C0FE3">
    <w:pPr>
      <w:pStyle w:val="Footer"/>
      <w:rPr>
        <w:sz w:val="20"/>
        <w:szCs w:val="20"/>
      </w:rPr>
    </w:pPr>
    <w:r w:rsidRPr="008C0FE3">
      <w:rPr>
        <w:sz w:val="20"/>
        <w:szCs w:val="20"/>
      </w:rPr>
      <w:t>This non-proprietary Security Policy document may be freely reproduced and distributed in its entirety without modification.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809986659"/>
      <w:docPartObj>
        <w:docPartGallery w:val="Page Numbers (Bottom of Page)"/>
        <w:docPartUnique/>
      </w:docPartObj>
    </w:sdtPr>
    <w:sdtContent>
      <w:sdt>
        <w:sdtPr>
          <w:rPr>
            <w:sz w:val="20"/>
            <w:szCs w:val="20"/>
          </w:rPr>
          <w:id w:val="-1434207503"/>
          <w:docPartObj>
            <w:docPartGallery w:val="Page Numbers (Top of Page)"/>
            <w:docPartUnique/>
          </w:docPartObj>
        </w:sdtPr>
        <w:sdtContent>
          <w:p w14:paraId="069E02EE" w14:textId="77777777" w:rsidR="009B6500" w:rsidRPr="008C0FE3" w:rsidRDefault="009B6500" w:rsidP="009B6500">
            <w:pPr>
              <w:pStyle w:val="Footer"/>
              <w:tabs>
                <w:tab w:val="clear" w:pos="4680"/>
                <w:tab w:val="clear" w:pos="9360"/>
                <w:tab w:val="right" w:pos="13680"/>
              </w:tabs>
              <w:spacing w:before="120"/>
              <w:rPr>
                <w:sz w:val="20"/>
                <w:szCs w:val="20"/>
              </w:rPr>
            </w:pPr>
            <w:r w:rsidRPr="008C0FE3">
              <w:rPr>
                <w:sz w:val="20"/>
                <w:szCs w:val="20"/>
              </w:rPr>
              <w:t>Copyright © 202</w:t>
            </w:r>
            <w:r>
              <w:rPr>
                <w:sz w:val="20"/>
                <w:szCs w:val="20"/>
              </w:rPr>
              <w:t>4</w:t>
            </w:r>
            <w:r w:rsidRPr="008C0FE3">
              <w:rPr>
                <w:sz w:val="20"/>
                <w:szCs w:val="20"/>
              </w:rPr>
              <w:t xml:space="preserve"> Caliptra Working Group</w:t>
            </w:r>
            <w:r w:rsidRPr="008C0FE3">
              <w:rPr>
                <w:sz w:val="20"/>
                <w:szCs w:val="20"/>
              </w:rPr>
              <w:tab/>
            </w:r>
            <w:r w:rsidRPr="008C0FE3">
              <w:rPr>
                <w:rFonts w:cs="Arial"/>
                <w:sz w:val="20"/>
                <w:szCs w:val="20"/>
              </w:rPr>
              <w:t xml:space="preserve">Page </w:t>
            </w:r>
            <w:r w:rsidRPr="008C0FE3">
              <w:rPr>
                <w:rFonts w:cs="Arial"/>
                <w:sz w:val="20"/>
                <w:szCs w:val="20"/>
              </w:rPr>
              <w:fldChar w:fldCharType="begin"/>
            </w:r>
            <w:r w:rsidRPr="008C0FE3">
              <w:rPr>
                <w:rFonts w:cs="Arial"/>
                <w:sz w:val="20"/>
                <w:szCs w:val="20"/>
              </w:rPr>
              <w:instrText xml:space="preserve"> PAGE </w:instrText>
            </w:r>
            <w:r w:rsidRPr="008C0FE3">
              <w:rPr>
                <w:rFonts w:cs="Arial"/>
                <w:sz w:val="20"/>
                <w:szCs w:val="20"/>
              </w:rPr>
              <w:fldChar w:fldCharType="separate"/>
            </w:r>
            <w:r>
              <w:rPr>
                <w:rFonts w:cs="Arial"/>
                <w:sz w:val="20"/>
                <w:szCs w:val="20"/>
              </w:rPr>
              <w:t>2</w:t>
            </w:r>
            <w:r w:rsidRPr="008C0FE3">
              <w:rPr>
                <w:rFonts w:cs="Arial"/>
                <w:sz w:val="20"/>
                <w:szCs w:val="20"/>
              </w:rPr>
              <w:fldChar w:fldCharType="end"/>
            </w:r>
            <w:r w:rsidRPr="008C0FE3">
              <w:rPr>
                <w:rFonts w:cs="Arial"/>
                <w:sz w:val="20"/>
                <w:szCs w:val="20"/>
              </w:rPr>
              <w:t xml:space="preserve"> of </w:t>
            </w:r>
            <w:r w:rsidRPr="008C0FE3">
              <w:rPr>
                <w:rFonts w:cs="Arial"/>
                <w:sz w:val="20"/>
                <w:szCs w:val="20"/>
              </w:rPr>
              <w:fldChar w:fldCharType="begin"/>
            </w:r>
            <w:r w:rsidRPr="008C0FE3">
              <w:rPr>
                <w:rFonts w:cs="Arial"/>
                <w:sz w:val="20"/>
                <w:szCs w:val="20"/>
              </w:rPr>
              <w:instrText xml:space="preserve"> NUMPAGES  </w:instrText>
            </w:r>
            <w:r w:rsidRPr="008C0FE3">
              <w:rPr>
                <w:rFonts w:cs="Arial"/>
                <w:sz w:val="20"/>
                <w:szCs w:val="20"/>
              </w:rPr>
              <w:fldChar w:fldCharType="separate"/>
            </w:r>
            <w:r>
              <w:rPr>
                <w:rFonts w:cs="Arial"/>
                <w:sz w:val="20"/>
                <w:szCs w:val="20"/>
              </w:rPr>
              <w:t>20</w:t>
            </w:r>
            <w:r w:rsidRPr="008C0FE3">
              <w:rPr>
                <w:rFonts w:cs="Arial"/>
                <w:sz w:val="20"/>
                <w:szCs w:val="20"/>
              </w:rPr>
              <w:fldChar w:fldCharType="end"/>
            </w:r>
          </w:p>
        </w:sdtContent>
      </w:sdt>
    </w:sdtContent>
  </w:sdt>
  <w:p w14:paraId="76E31683" w14:textId="77777777" w:rsidR="009B6500" w:rsidRPr="008C0FE3" w:rsidRDefault="009B6500" w:rsidP="009B6500">
    <w:pPr>
      <w:pStyle w:val="Footer"/>
      <w:rPr>
        <w:sz w:val="20"/>
        <w:szCs w:val="20"/>
      </w:rPr>
    </w:pPr>
    <w:r w:rsidRPr="008C0FE3">
      <w:rPr>
        <w:sz w:val="20"/>
        <w:szCs w:val="20"/>
      </w:rPr>
      <w:t>This non-proprietary Security Policy document may be freely reproduced and distributed in its entirety without modification.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5A010" w14:textId="77777777" w:rsidR="003E2234" w:rsidRDefault="003E2234" w:rsidP="00B76094">
      <w:r>
        <w:separator/>
      </w:r>
    </w:p>
  </w:footnote>
  <w:footnote w:type="continuationSeparator" w:id="0">
    <w:p w14:paraId="55E12EED" w14:textId="77777777" w:rsidR="003E2234" w:rsidRDefault="003E2234" w:rsidP="00B7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8D142" w14:textId="0E12A40C" w:rsidR="008C0FE3" w:rsidRDefault="00A67FC2" w:rsidP="007A1F63">
    <w:pPr>
      <w:pStyle w:val="Header"/>
      <w:tabs>
        <w:tab w:val="clear" w:pos="4680"/>
        <w:tab w:val="clear" w:pos="9360"/>
        <w:tab w:val="right" w:pos="13680"/>
      </w:tabs>
      <w:spacing w:after="240"/>
    </w:pPr>
    <w:r w:rsidRPr="00A67FC2">
      <w:t>Caliptra v1.1 Root of Trust for Measurement (RTM)</w:t>
    </w:r>
    <w:r w:rsidR="008A6CDD" w:rsidRPr="008A6CDD">
      <w:t xml:space="preserve"> </w:t>
    </w:r>
    <w:r w:rsidR="004B1D50">
      <w:tab/>
    </w:r>
    <w:r w:rsidR="008A6CDD" w:rsidRPr="008A6CDD">
      <w:t>FIPS 140-3 Security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14B5"/>
    <w:multiLevelType w:val="hybridMultilevel"/>
    <w:tmpl w:val="3FD6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F4181"/>
    <w:multiLevelType w:val="hybridMultilevel"/>
    <w:tmpl w:val="8DB2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A30F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0C706CC"/>
    <w:multiLevelType w:val="multilevel"/>
    <w:tmpl w:val="DC927572"/>
    <w:lvl w:ilvl="0">
      <w:start w:val="1"/>
      <w:numFmt w:val="decimal"/>
      <w:pStyle w:val="ListBullet"/>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0E71310"/>
    <w:multiLevelType w:val="hybridMultilevel"/>
    <w:tmpl w:val="26A8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E068CA"/>
    <w:multiLevelType w:val="multilevel"/>
    <w:tmpl w:val="AE66F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DD6D96"/>
    <w:multiLevelType w:val="hybridMultilevel"/>
    <w:tmpl w:val="8146D244"/>
    <w:lvl w:ilvl="0" w:tplc="3724F190">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0D6591"/>
    <w:multiLevelType w:val="hybridMultilevel"/>
    <w:tmpl w:val="7BCE2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6B5FE3"/>
    <w:multiLevelType w:val="hybridMultilevel"/>
    <w:tmpl w:val="8146D244"/>
    <w:lvl w:ilvl="0" w:tplc="FFFFFFFF">
      <w:start w:val="1"/>
      <w:numFmt w:val="decimal"/>
      <w:lvlText w:val="%1."/>
      <w:lvlJc w:val="left"/>
      <w:pPr>
        <w:ind w:left="720" w:hanging="360"/>
      </w:pPr>
      <w:rPr>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92486892">
    <w:abstractNumId w:val="2"/>
  </w:num>
  <w:num w:numId="2" w16cid:durableId="1570848263">
    <w:abstractNumId w:val="3"/>
  </w:num>
  <w:num w:numId="3" w16cid:durableId="1563521700">
    <w:abstractNumId w:val="8"/>
  </w:num>
  <w:num w:numId="4" w16cid:durableId="802582245">
    <w:abstractNumId w:val="6"/>
  </w:num>
  <w:num w:numId="5" w16cid:durableId="429854016">
    <w:abstractNumId w:val="0"/>
  </w:num>
  <w:num w:numId="6" w16cid:durableId="1788966663">
    <w:abstractNumId w:val="5"/>
  </w:num>
  <w:num w:numId="7" w16cid:durableId="1788156634">
    <w:abstractNumId w:val="4"/>
  </w:num>
  <w:num w:numId="8" w16cid:durableId="565457689">
    <w:abstractNumId w:val="1"/>
  </w:num>
  <w:num w:numId="9" w16cid:durableId="103920939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eve (KeyPair)">
    <w15:presenceInfo w15:providerId="AD" w15:userId="S::steve@keypair.us::1b890bcc-6fe8-491c-afe4-d73559c0c5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efaultTableStyle w:val="CMVP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6F"/>
    <w:rsid w:val="00005739"/>
    <w:rsid w:val="00011FB2"/>
    <w:rsid w:val="00012865"/>
    <w:rsid w:val="00013313"/>
    <w:rsid w:val="00014B43"/>
    <w:rsid w:val="000222F1"/>
    <w:rsid w:val="00023918"/>
    <w:rsid w:val="0002428F"/>
    <w:rsid w:val="000263BB"/>
    <w:rsid w:val="00030964"/>
    <w:rsid w:val="00035CF5"/>
    <w:rsid w:val="00036520"/>
    <w:rsid w:val="0005210E"/>
    <w:rsid w:val="000549E6"/>
    <w:rsid w:val="000560D9"/>
    <w:rsid w:val="00063E44"/>
    <w:rsid w:val="00070993"/>
    <w:rsid w:val="00075C1D"/>
    <w:rsid w:val="000818B3"/>
    <w:rsid w:val="00084347"/>
    <w:rsid w:val="00085D2F"/>
    <w:rsid w:val="00090294"/>
    <w:rsid w:val="00094921"/>
    <w:rsid w:val="000A12BF"/>
    <w:rsid w:val="000A1457"/>
    <w:rsid w:val="000A20E9"/>
    <w:rsid w:val="000A2346"/>
    <w:rsid w:val="000A705C"/>
    <w:rsid w:val="000A7A35"/>
    <w:rsid w:val="000B2875"/>
    <w:rsid w:val="000C691E"/>
    <w:rsid w:val="000D0492"/>
    <w:rsid w:val="000D5694"/>
    <w:rsid w:val="000D6B90"/>
    <w:rsid w:val="000E3B1D"/>
    <w:rsid w:val="000E56BD"/>
    <w:rsid w:val="000F1574"/>
    <w:rsid w:val="000F2E69"/>
    <w:rsid w:val="000F7521"/>
    <w:rsid w:val="000F7586"/>
    <w:rsid w:val="00101987"/>
    <w:rsid w:val="00103741"/>
    <w:rsid w:val="00113AB8"/>
    <w:rsid w:val="00121F63"/>
    <w:rsid w:val="00122B44"/>
    <w:rsid w:val="00123993"/>
    <w:rsid w:val="00125C07"/>
    <w:rsid w:val="0012648B"/>
    <w:rsid w:val="00126F0A"/>
    <w:rsid w:val="00134C03"/>
    <w:rsid w:val="0013759F"/>
    <w:rsid w:val="001407F8"/>
    <w:rsid w:val="00142B9D"/>
    <w:rsid w:val="00144AEE"/>
    <w:rsid w:val="0014653A"/>
    <w:rsid w:val="001473F2"/>
    <w:rsid w:val="001505FC"/>
    <w:rsid w:val="001558C6"/>
    <w:rsid w:val="0016056C"/>
    <w:rsid w:val="00161DD8"/>
    <w:rsid w:val="00162C63"/>
    <w:rsid w:val="00164264"/>
    <w:rsid w:val="00164275"/>
    <w:rsid w:val="001735BD"/>
    <w:rsid w:val="00174855"/>
    <w:rsid w:val="0017566F"/>
    <w:rsid w:val="001767B8"/>
    <w:rsid w:val="0018048F"/>
    <w:rsid w:val="00180A7D"/>
    <w:rsid w:val="001818A5"/>
    <w:rsid w:val="00182782"/>
    <w:rsid w:val="00183B61"/>
    <w:rsid w:val="0019046B"/>
    <w:rsid w:val="00192D12"/>
    <w:rsid w:val="0019724C"/>
    <w:rsid w:val="001A0134"/>
    <w:rsid w:val="001A070C"/>
    <w:rsid w:val="001A0923"/>
    <w:rsid w:val="001B041B"/>
    <w:rsid w:val="001C2B50"/>
    <w:rsid w:val="001C3E0A"/>
    <w:rsid w:val="001D3355"/>
    <w:rsid w:val="001D3F60"/>
    <w:rsid w:val="001D4DBB"/>
    <w:rsid w:val="001E0C88"/>
    <w:rsid w:val="001E2539"/>
    <w:rsid w:val="001E5280"/>
    <w:rsid w:val="001E56CF"/>
    <w:rsid w:val="001F292E"/>
    <w:rsid w:val="001F2FD5"/>
    <w:rsid w:val="002030F6"/>
    <w:rsid w:val="0020329C"/>
    <w:rsid w:val="0020476E"/>
    <w:rsid w:val="0021358F"/>
    <w:rsid w:val="00217540"/>
    <w:rsid w:val="00222B70"/>
    <w:rsid w:val="00223F64"/>
    <w:rsid w:val="00232D52"/>
    <w:rsid w:val="00240A80"/>
    <w:rsid w:val="0024124C"/>
    <w:rsid w:val="00241424"/>
    <w:rsid w:val="002431CA"/>
    <w:rsid w:val="00243CE9"/>
    <w:rsid w:val="00244C85"/>
    <w:rsid w:val="002504D5"/>
    <w:rsid w:val="0025091F"/>
    <w:rsid w:val="0025170C"/>
    <w:rsid w:val="00252FF1"/>
    <w:rsid w:val="00253887"/>
    <w:rsid w:val="002551B2"/>
    <w:rsid w:val="00256902"/>
    <w:rsid w:val="002579AF"/>
    <w:rsid w:val="00262622"/>
    <w:rsid w:val="002637D8"/>
    <w:rsid w:val="00263B93"/>
    <w:rsid w:val="0026607E"/>
    <w:rsid w:val="00266402"/>
    <w:rsid w:val="002708D1"/>
    <w:rsid w:val="00271AB0"/>
    <w:rsid w:val="00286438"/>
    <w:rsid w:val="002866C3"/>
    <w:rsid w:val="002877D9"/>
    <w:rsid w:val="0029060C"/>
    <w:rsid w:val="00294419"/>
    <w:rsid w:val="0029455A"/>
    <w:rsid w:val="002964E7"/>
    <w:rsid w:val="00296765"/>
    <w:rsid w:val="002A1D8A"/>
    <w:rsid w:val="002A31BC"/>
    <w:rsid w:val="002B052A"/>
    <w:rsid w:val="002B4F3A"/>
    <w:rsid w:val="002B62AE"/>
    <w:rsid w:val="002B6EC8"/>
    <w:rsid w:val="002B707F"/>
    <w:rsid w:val="002C5DFB"/>
    <w:rsid w:val="002D1121"/>
    <w:rsid w:val="002D301C"/>
    <w:rsid w:val="002D6B4A"/>
    <w:rsid w:val="002E14E6"/>
    <w:rsid w:val="002E4D63"/>
    <w:rsid w:val="002F2CF7"/>
    <w:rsid w:val="002F31C2"/>
    <w:rsid w:val="002F6748"/>
    <w:rsid w:val="003014D7"/>
    <w:rsid w:val="003028C2"/>
    <w:rsid w:val="00307B33"/>
    <w:rsid w:val="003145C0"/>
    <w:rsid w:val="003152A0"/>
    <w:rsid w:val="00316CE8"/>
    <w:rsid w:val="00316F05"/>
    <w:rsid w:val="0032703A"/>
    <w:rsid w:val="0034196B"/>
    <w:rsid w:val="0034746E"/>
    <w:rsid w:val="00352CD8"/>
    <w:rsid w:val="003553AD"/>
    <w:rsid w:val="0036054A"/>
    <w:rsid w:val="00360ADC"/>
    <w:rsid w:val="00362434"/>
    <w:rsid w:val="00363CAD"/>
    <w:rsid w:val="00365C51"/>
    <w:rsid w:val="00367C63"/>
    <w:rsid w:val="003706DE"/>
    <w:rsid w:val="00371A64"/>
    <w:rsid w:val="00373477"/>
    <w:rsid w:val="00373982"/>
    <w:rsid w:val="00376AFD"/>
    <w:rsid w:val="003805E1"/>
    <w:rsid w:val="00380E54"/>
    <w:rsid w:val="00382AD4"/>
    <w:rsid w:val="00384488"/>
    <w:rsid w:val="00385A3E"/>
    <w:rsid w:val="003A42E7"/>
    <w:rsid w:val="003A566F"/>
    <w:rsid w:val="003A57A8"/>
    <w:rsid w:val="003A5EE9"/>
    <w:rsid w:val="003A5F39"/>
    <w:rsid w:val="003B18D2"/>
    <w:rsid w:val="003B3723"/>
    <w:rsid w:val="003C2BA0"/>
    <w:rsid w:val="003C53CD"/>
    <w:rsid w:val="003C66B0"/>
    <w:rsid w:val="003C673F"/>
    <w:rsid w:val="003D37C2"/>
    <w:rsid w:val="003E003A"/>
    <w:rsid w:val="003E0BB3"/>
    <w:rsid w:val="003E1EAC"/>
    <w:rsid w:val="003E2234"/>
    <w:rsid w:val="003E33D7"/>
    <w:rsid w:val="003E3D59"/>
    <w:rsid w:val="003E509D"/>
    <w:rsid w:val="003F2F7F"/>
    <w:rsid w:val="003F4606"/>
    <w:rsid w:val="003F4EFD"/>
    <w:rsid w:val="003F5C21"/>
    <w:rsid w:val="003F6E8E"/>
    <w:rsid w:val="0040343C"/>
    <w:rsid w:val="00403689"/>
    <w:rsid w:val="00404710"/>
    <w:rsid w:val="00404D85"/>
    <w:rsid w:val="00413AD9"/>
    <w:rsid w:val="00414EC3"/>
    <w:rsid w:val="00416BFE"/>
    <w:rsid w:val="00423B62"/>
    <w:rsid w:val="0042466E"/>
    <w:rsid w:val="0042679B"/>
    <w:rsid w:val="004300E5"/>
    <w:rsid w:val="00431F82"/>
    <w:rsid w:val="004328F2"/>
    <w:rsid w:val="00433121"/>
    <w:rsid w:val="00437920"/>
    <w:rsid w:val="004401F0"/>
    <w:rsid w:val="00442C7A"/>
    <w:rsid w:val="004563BE"/>
    <w:rsid w:val="00460D8E"/>
    <w:rsid w:val="00461E59"/>
    <w:rsid w:val="00463080"/>
    <w:rsid w:val="00466AD9"/>
    <w:rsid w:val="0046769B"/>
    <w:rsid w:val="004704A1"/>
    <w:rsid w:val="00471134"/>
    <w:rsid w:val="0047337D"/>
    <w:rsid w:val="00476B6A"/>
    <w:rsid w:val="00476EF2"/>
    <w:rsid w:val="00480557"/>
    <w:rsid w:val="004822CA"/>
    <w:rsid w:val="00485440"/>
    <w:rsid w:val="00490108"/>
    <w:rsid w:val="0049240F"/>
    <w:rsid w:val="00492D1C"/>
    <w:rsid w:val="0049492E"/>
    <w:rsid w:val="0049667E"/>
    <w:rsid w:val="004B1D50"/>
    <w:rsid w:val="004B3CE6"/>
    <w:rsid w:val="004B687C"/>
    <w:rsid w:val="004C07CD"/>
    <w:rsid w:val="004C1FAC"/>
    <w:rsid w:val="004C2B5A"/>
    <w:rsid w:val="004C5741"/>
    <w:rsid w:val="004C5A44"/>
    <w:rsid w:val="004C7A7D"/>
    <w:rsid w:val="004C7BD0"/>
    <w:rsid w:val="004D1F9F"/>
    <w:rsid w:val="004E15E4"/>
    <w:rsid w:val="004E483C"/>
    <w:rsid w:val="004E4E96"/>
    <w:rsid w:val="004E55DB"/>
    <w:rsid w:val="004E682D"/>
    <w:rsid w:val="004F3CAD"/>
    <w:rsid w:val="004F779E"/>
    <w:rsid w:val="005004C5"/>
    <w:rsid w:val="005006BE"/>
    <w:rsid w:val="005041EC"/>
    <w:rsid w:val="00505625"/>
    <w:rsid w:val="00511594"/>
    <w:rsid w:val="005125F9"/>
    <w:rsid w:val="00520C20"/>
    <w:rsid w:val="00525ED1"/>
    <w:rsid w:val="005274EB"/>
    <w:rsid w:val="00551499"/>
    <w:rsid w:val="00552AB1"/>
    <w:rsid w:val="0056131E"/>
    <w:rsid w:val="00563733"/>
    <w:rsid w:val="00564BF4"/>
    <w:rsid w:val="005654AC"/>
    <w:rsid w:val="00565774"/>
    <w:rsid w:val="00571AFC"/>
    <w:rsid w:val="00581B9C"/>
    <w:rsid w:val="00582AFB"/>
    <w:rsid w:val="00582B3C"/>
    <w:rsid w:val="005843D1"/>
    <w:rsid w:val="00585F15"/>
    <w:rsid w:val="005861AD"/>
    <w:rsid w:val="00587762"/>
    <w:rsid w:val="00592371"/>
    <w:rsid w:val="00595215"/>
    <w:rsid w:val="00595480"/>
    <w:rsid w:val="00596068"/>
    <w:rsid w:val="00596B53"/>
    <w:rsid w:val="0059721B"/>
    <w:rsid w:val="005A07B5"/>
    <w:rsid w:val="005A1125"/>
    <w:rsid w:val="005A2BCD"/>
    <w:rsid w:val="005A51CA"/>
    <w:rsid w:val="005B33C8"/>
    <w:rsid w:val="005B6451"/>
    <w:rsid w:val="005B73B6"/>
    <w:rsid w:val="005C01E0"/>
    <w:rsid w:val="005C26ED"/>
    <w:rsid w:val="005C36DA"/>
    <w:rsid w:val="005C3C8F"/>
    <w:rsid w:val="005C40DB"/>
    <w:rsid w:val="005C5202"/>
    <w:rsid w:val="005C52C2"/>
    <w:rsid w:val="005C55ED"/>
    <w:rsid w:val="005D2DD3"/>
    <w:rsid w:val="005D31CD"/>
    <w:rsid w:val="005D6BDC"/>
    <w:rsid w:val="005E2CD0"/>
    <w:rsid w:val="005F476A"/>
    <w:rsid w:val="005F4BCD"/>
    <w:rsid w:val="005F51CF"/>
    <w:rsid w:val="005F56CF"/>
    <w:rsid w:val="006044DE"/>
    <w:rsid w:val="00623152"/>
    <w:rsid w:val="00640C56"/>
    <w:rsid w:val="00640DFF"/>
    <w:rsid w:val="006447F3"/>
    <w:rsid w:val="00645D88"/>
    <w:rsid w:val="00646AA3"/>
    <w:rsid w:val="00647275"/>
    <w:rsid w:val="006550E7"/>
    <w:rsid w:val="006559EA"/>
    <w:rsid w:val="00656A7B"/>
    <w:rsid w:val="006610D8"/>
    <w:rsid w:val="006674F9"/>
    <w:rsid w:val="0066774D"/>
    <w:rsid w:val="00667860"/>
    <w:rsid w:val="00667A4D"/>
    <w:rsid w:val="0067472B"/>
    <w:rsid w:val="00675AAD"/>
    <w:rsid w:val="0067650A"/>
    <w:rsid w:val="006864B7"/>
    <w:rsid w:val="00686873"/>
    <w:rsid w:val="00686AB3"/>
    <w:rsid w:val="0069009F"/>
    <w:rsid w:val="00692EA0"/>
    <w:rsid w:val="006937AB"/>
    <w:rsid w:val="0069426A"/>
    <w:rsid w:val="006948FB"/>
    <w:rsid w:val="00694C27"/>
    <w:rsid w:val="006A1B14"/>
    <w:rsid w:val="006A7DAC"/>
    <w:rsid w:val="006B31E6"/>
    <w:rsid w:val="006B324C"/>
    <w:rsid w:val="006B39DD"/>
    <w:rsid w:val="006B5FFE"/>
    <w:rsid w:val="006C09C0"/>
    <w:rsid w:val="006C6C7A"/>
    <w:rsid w:val="006C6E3E"/>
    <w:rsid w:val="006C7342"/>
    <w:rsid w:val="006D3631"/>
    <w:rsid w:val="006D3AF5"/>
    <w:rsid w:val="006E49EE"/>
    <w:rsid w:val="006E5019"/>
    <w:rsid w:val="006E5D2B"/>
    <w:rsid w:val="006E7F98"/>
    <w:rsid w:val="006F04E9"/>
    <w:rsid w:val="006F0C47"/>
    <w:rsid w:val="006F10DB"/>
    <w:rsid w:val="007002EC"/>
    <w:rsid w:val="00702E2B"/>
    <w:rsid w:val="00707518"/>
    <w:rsid w:val="00707D35"/>
    <w:rsid w:val="007172B2"/>
    <w:rsid w:val="007175C8"/>
    <w:rsid w:val="007240B6"/>
    <w:rsid w:val="00727A4D"/>
    <w:rsid w:val="00727BB6"/>
    <w:rsid w:val="00730E8A"/>
    <w:rsid w:val="007439E6"/>
    <w:rsid w:val="007450E5"/>
    <w:rsid w:val="007514A8"/>
    <w:rsid w:val="0075398A"/>
    <w:rsid w:val="00753C44"/>
    <w:rsid w:val="00755333"/>
    <w:rsid w:val="0076266B"/>
    <w:rsid w:val="00766CF2"/>
    <w:rsid w:val="00766D02"/>
    <w:rsid w:val="0077156F"/>
    <w:rsid w:val="007749C9"/>
    <w:rsid w:val="00784FB6"/>
    <w:rsid w:val="007960D3"/>
    <w:rsid w:val="0079751A"/>
    <w:rsid w:val="007A1F63"/>
    <w:rsid w:val="007A72D9"/>
    <w:rsid w:val="007B5B70"/>
    <w:rsid w:val="007B7BD5"/>
    <w:rsid w:val="007C03D7"/>
    <w:rsid w:val="007C04BE"/>
    <w:rsid w:val="007C36B0"/>
    <w:rsid w:val="007C7FE3"/>
    <w:rsid w:val="007D0621"/>
    <w:rsid w:val="007D375B"/>
    <w:rsid w:val="007D417B"/>
    <w:rsid w:val="007D5605"/>
    <w:rsid w:val="007D5BAB"/>
    <w:rsid w:val="007E216A"/>
    <w:rsid w:val="007F151C"/>
    <w:rsid w:val="007F27AD"/>
    <w:rsid w:val="007F3845"/>
    <w:rsid w:val="007F74F3"/>
    <w:rsid w:val="00800A34"/>
    <w:rsid w:val="0080162A"/>
    <w:rsid w:val="00804B22"/>
    <w:rsid w:val="00804EAB"/>
    <w:rsid w:val="008123C6"/>
    <w:rsid w:val="00817823"/>
    <w:rsid w:val="0081787D"/>
    <w:rsid w:val="00826102"/>
    <w:rsid w:val="0083023D"/>
    <w:rsid w:val="00831652"/>
    <w:rsid w:val="00833872"/>
    <w:rsid w:val="0083754D"/>
    <w:rsid w:val="008449EF"/>
    <w:rsid w:val="00845CFA"/>
    <w:rsid w:val="00846BC7"/>
    <w:rsid w:val="00846F2F"/>
    <w:rsid w:val="00850682"/>
    <w:rsid w:val="0085393E"/>
    <w:rsid w:val="0086700B"/>
    <w:rsid w:val="00872F45"/>
    <w:rsid w:val="00877599"/>
    <w:rsid w:val="008804CE"/>
    <w:rsid w:val="00882374"/>
    <w:rsid w:val="00883098"/>
    <w:rsid w:val="008902CC"/>
    <w:rsid w:val="008938A6"/>
    <w:rsid w:val="00896448"/>
    <w:rsid w:val="0089787E"/>
    <w:rsid w:val="00897A8D"/>
    <w:rsid w:val="008A18E2"/>
    <w:rsid w:val="008A392D"/>
    <w:rsid w:val="008A5D93"/>
    <w:rsid w:val="008A6CDD"/>
    <w:rsid w:val="008B1E92"/>
    <w:rsid w:val="008B59F3"/>
    <w:rsid w:val="008B6CBD"/>
    <w:rsid w:val="008C0FE3"/>
    <w:rsid w:val="008C332F"/>
    <w:rsid w:val="008C6753"/>
    <w:rsid w:val="008D1621"/>
    <w:rsid w:val="008D168D"/>
    <w:rsid w:val="008D3326"/>
    <w:rsid w:val="008D676F"/>
    <w:rsid w:val="008E34EF"/>
    <w:rsid w:val="008E35AA"/>
    <w:rsid w:val="008E7F56"/>
    <w:rsid w:val="008F025E"/>
    <w:rsid w:val="008F2BC8"/>
    <w:rsid w:val="008F2E7F"/>
    <w:rsid w:val="00902045"/>
    <w:rsid w:val="00902A61"/>
    <w:rsid w:val="0090595B"/>
    <w:rsid w:val="00906591"/>
    <w:rsid w:val="00912684"/>
    <w:rsid w:val="00912971"/>
    <w:rsid w:val="00915313"/>
    <w:rsid w:val="00915557"/>
    <w:rsid w:val="009232F1"/>
    <w:rsid w:val="0092566C"/>
    <w:rsid w:val="00925D98"/>
    <w:rsid w:val="00926C8E"/>
    <w:rsid w:val="009319C0"/>
    <w:rsid w:val="00931EA8"/>
    <w:rsid w:val="009325C1"/>
    <w:rsid w:val="00934E73"/>
    <w:rsid w:val="0093504F"/>
    <w:rsid w:val="00940DD3"/>
    <w:rsid w:val="00942E28"/>
    <w:rsid w:val="009438DA"/>
    <w:rsid w:val="00945BE0"/>
    <w:rsid w:val="00945C9D"/>
    <w:rsid w:val="00945D6B"/>
    <w:rsid w:val="00946E3D"/>
    <w:rsid w:val="009507A7"/>
    <w:rsid w:val="00950A10"/>
    <w:rsid w:val="00951DE2"/>
    <w:rsid w:val="00956224"/>
    <w:rsid w:val="00961787"/>
    <w:rsid w:val="00961953"/>
    <w:rsid w:val="009666EB"/>
    <w:rsid w:val="009729F4"/>
    <w:rsid w:val="0098080D"/>
    <w:rsid w:val="009819F9"/>
    <w:rsid w:val="00985718"/>
    <w:rsid w:val="00987013"/>
    <w:rsid w:val="00991931"/>
    <w:rsid w:val="009919A2"/>
    <w:rsid w:val="00991F83"/>
    <w:rsid w:val="009927C2"/>
    <w:rsid w:val="00994A07"/>
    <w:rsid w:val="00994BA1"/>
    <w:rsid w:val="00995D2A"/>
    <w:rsid w:val="009B004E"/>
    <w:rsid w:val="009B31D3"/>
    <w:rsid w:val="009B59D7"/>
    <w:rsid w:val="009B6500"/>
    <w:rsid w:val="009C5229"/>
    <w:rsid w:val="009D032B"/>
    <w:rsid w:val="009D0FD9"/>
    <w:rsid w:val="009D28F9"/>
    <w:rsid w:val="009D366A"/>
    <w:rsid w:val="009D5894"/>
    <w:rsid w:val="009E006D"/>
    <w:rsid w:val="009E1394"/>
    <w:rsid w:val="009F2583"/>
    <w:rsid w:val="009F7147"/>
    <w:rsid w:val="00A001EE"/>
    <w:rsid w:val="00A0326A"/>
    <w:rsid w:val="00A0685D"/>
    <w:rsid w:val="00A07FF1"/>
    <w:rsid w:val="00A11E28"/>
    <w:rsid w:val="00A16E0A"/>
    <w:rsid w:val="00A2308C"/>
    <w:rsid w:val="00A25C94"/>
    <w:rsid w:val="00A34463"/>
    <w:rsid w:val="00A36C71"/>
    <w:rsid w:val="00A45EC0"/>
    <w:rsid w:val="00A46807"/>
    <w:rsid w:val="00A46FF4"/>
    <w:rsid w:val="00A4753C"/>
    <w:rsid w:val="00A51F8F"/>
    <w:rsid w:val="00A565BB"/>
    <w:rsid w:val="00A67E12"/>
    <w:rsid w:val="00A67FC2"/>
    <w:rsid w:val="00A70626"/>
    <w:rsid w:val="00A71267"/>
    <w:rsid w:val="00A772CB"/>
    <w:rsid w:val="00A83474"/>
    <w:rsid w:val="00A8645E"/>
    <w:rsid w:val="00A90E10"/>
    <w:rsid w:val="00A966CF"/>
    <w:rsid w:val="00AA3A47"/>
    <w:rsid w:val="00AB161A"/>
    <w:rsid w:val="00AB6033"/>
    <w:rsid w:val="00AB7793"/>
    <w:rsid w:val="00AC0608"/>
    <w:rsid w:val="00AC1708"/>
    <w:rsid w:val="00AC6A5F"/>
    <w:rsid w:val="00AD1EFE"/>
    <w:rsid w:val="00AD74D1"/>
    <w:rsid w:val="00AD7F77"/>
    <w:rsid w:val="00AE5618"/>
    <w:rsid w:val="00AE5FF2"/>
    <w:rsid w:val="00AE65FE"/>
    <w:rsid w:val="00AE6ECA"/>
    <w:rsid w:val="00AF219E"/>
    <w:rsid w:val="00AF6B01"/>
    <w:rsid w:val="00AF6D00"/>
    <w:rsid w:val="00B027DF"/>
    <w:rsid w:val="00B03742"/>
    <w:rsid w:val="00B065C6"/>
    <w:rsid w:val="00B10541"/>
    <w:rsid w:val="00B125E6"/>
    <w:rsid w:val="00B12791"/>
    <w:rsid w:val="00B13D48"/>
    <w:rsid w:val="00B16FE6"/>
    <w:rsid w:val="00B213F7"/>
    <w:rsid w:val="00B23688"/>
    <w:rsid w:val="00B24774"/>
    <w:rsid w:val="00B261BD"/>
    <w:rsid w:val="00B26E91"/>
    <w:rsid w:val="00B27EEF"/>
    <w:rsid w:val="00B30D23"/>
    <w:rsid w:val="00B423C7"/>
    <w:rsid w:val="00B44746"/>
    <w:rsid w:val="00B454C1"/>
    <w:rsid w:val="00B45F2D"/>
    <w:rsid w:val="00B50743"/>
    <w:rsid w:val="00B5163F"/>
    <w:rsid w:val="00B5369E"/>
    <w:rsid w:val="00B6299D"/>
    <w:rsid w:val="00B63967"/>
    <w:rsid w:val="00B63EFB"/>
    <w:rsid w:val="00B653F0"/>
    <w:rsid w:val="00B75945"/>
    <w:rsid w:val="00B75F7F"/>
    <w:rsid w:val="00B76094"/>
    <w:rsid w:val="00B82509"/>
    <w:rsid w:val="00BA1C67"/>
    <w:rsid w:val="00BA45D6"/>
    <w:rsid w:val="00BB0003"/>
    <w:rsid w:val="00BB094B"/>
    <w:rsid w:val="00BB126D"/>
    <w:rsid w:val="00BB6DE6"/>
    <w:rsid w:val="00BC171E"/>
    <w:rsid w:val="00BC40AB"/>
    <w:rsid w:val="00BC7AD9"/>
    <w:rsid w:val="00BD1896"/>
    <w:rsid w:val="00BD1BEC"/>
    <w:rsid w:val="00BD354A"/>
    <w:rsid w:val="00BD7C5A"/>
    <w:rsid w:val="00BE45B5"/>
    <w:rsid w:val="00BE7637"/>
    <w:rsid w:val="00BF0042"/>
    <w:rsid w:val="00BF11E8"/>
    <w:rsid w:val="00BF2126"/>
    <w:rsid w:val="00BF2E0A"/>
    <w:rsid w:val="00C00261"/>
    <w:rsid w:val="00C00478"/>
    <w:rsid w:val="00C0620D"/>
    <w:rsid w:val="00C10345"/>
    <w:rsid w:val="00C106FA"/>
    <w:rsid w:val="00C14DCA"/>
    <w:rsid w:val="00C23452"/>
    <w:rsid w:val="00C24C5E"/>
    <w:rsid w:val="00C25702"/>
    <w:rsid w:val="00C27D27"/>
    <w:rsid w:val="00C34DE0"/>
    <w:rsid w:val="00C375FE"/>
    <w:rsid w:val="00C40ACD"/>
    <w:rsid w:val="00C7076D"/>
    <w:rsid w:val="00C7153B"/>
    <w:rsid w:val="00C724B0"/>
    <w:rsid w:val="00C74165"/>
    <w:rsid w:val="00C82A25"/>
    <w:rsid w:val="00C87982"/>
    <w:rsid w:val="00C9082E"/>
    <w:rsid w:val="00C923C5"/>
    <w:rsid w:val="00C93790"/>
    <w:rsid w:val="00C9763E"/>
    <w:rsid w:val="00CA128A"/>
    <w:rsid w:val="00CC11CB"/>
    <w:rsid w:val="00CC73C7"/>
    <w:rsid w:val="00CD01E9"/>
    <w:rsid w:val="00CD080B"/>
    <w:rsid w:val="00CD0DFF"/>
    <w:rsid w:val="00CD7CDC"/>
    <w:rsid w:val="00CE0A98"/>
    <w:rsid w:val="00CE3337"/>
    <w:rsid w:val="00CF2141"/>
    <w:rsid w:val="00CF2935"/>
    <w:rsid w:val="00CF5E5B"/>
    <w:rsid w:val="00D03EAC"/>
    <w:rsid w:val="00D04310"/>
    <w:rsid w:val="00D05281"/>
    <w:rsid w:val="00D067B6"/>
    <w:rsid w:val="00D07D57"/>
    <w:rsid w:val="00D17B78"/>
    <w:rsid w:val="00D21826"/>
    <w:rsid w:val="00D22EEA"/>
    <w:rsid w:val="00D256CB"/>
    <w:rsid w:val="00D27721"/>
    <w:rsid w:val="00D30B78"/>
    <w:rsid w:val="00D34467"/>
    <w:rsid w:val="00D412AE"/>
    <w:rsid w:val="00D425BD"/>
    <w:rsid w:val="00D43A20"/>
    <w:rsid w:val="00D50706"/>
    <w:rsid w:val="00D562FE"/>
    <w:rsid w:val="00D6624C"/>
    <w:rsid w:val="00D66633"/>
    <w:rsid w:val="00D732AA"/>
    <w:rsid w:val="00D7483A"/>
    <w:rsid w:val="00D834C1"/>
    <w:rsid w:val="00D836AA"/>
    <w:rsid w:val="00D86FCA"/>
    <w:rsid w:val="00D93E0F"/>
    <w:rsid w:val="00DA2878"/>
    <w:rsid w:val="00DA3AA1"/>
    <w:rsid w:val="00DA4F91"/>
    <w:rsid w:val="00DA6C6B"/>
    <w:rsid w:val="00DB0258"/>
    <w:rsid w:val="00DB61E8"/>
    <w:rsid w:val="00DC2B3B"/>
    <w:rsid w:val="00DC6EA5"/>
    <w:rsid w:val="00DC7F56"/>
    <w:rsid w:val="00DD1284"/>
    <w:rsid w:val="00DD4DB6"/>
    <w:rsid w:val="00DD7A39"/>
    <w:rsid w:val="00DE57C8"/>
    <w:rsid w:val="00DE6F3D"/>
    <w:rsid w:val="00DE747F"/>
    <w:rsid w:val="00DF4798"/>
    <w:rsid w:val="00DF6C75"/>
    <w:rsid w:val="00DF7E3F"/>
    <w:rsid w:val="00E02313"/>
    <w:rsid w:val="00E03030"/>
    <w:rsid w:val="00E033F0"/>
    <w:rsid w:val="00E0422F"/>
    <w:rsid w:val="00E11F6D"/>
    <w:rsid w:val="00E16963"/>
    <w:rsid w:val="00E2769F"/>
    <w:rsid w:val="00E30C10"/>
    <w:rsid w:val="00E312AF"/>
    <w:rsid w:val="00E35127"/>
    <w:rsid w:val="00E44E07"/>
    <w:rsid w:val="00E47230"/>
    <w:rsid w:val="00E60E03"/>
    <w:rsid w:val="00E64E2C"/>
    <w:rsid w:val="00E670DF"/>
    <w:rsid w:val="00E67BAF"/>
    <w:rsid w:val="00E729B4"/>
    <w:rsid w:val="00E74B64"/>
    <w:rsid w:val="00E76FCF"/>
    <w:rsid w:val="00E83552"/>
    <w:rsid w:val="00E86B1E"/>
    <w:rsid w:val="00E90126"/>
    <w:rsid w:val="00E9184F"/>
    <w:rsid w:val="00EA0DE6"/>
    <w:rsid w:val="00EA1529"/>
    <w:rsid w:val="00EA2CF9"/>
    <w:rsid w:val="00EB18EA"/>
    <w:rsid w:val="00EB1F52"/>
    <w:rsid w:val="00EC0F0D"/>
    <w:rsid w:val="00EC3495"/>
    <w:rsid w:val="00EE22CF"/>
    <w:rsid w:val="00EE3A5D"/>
    <w:rsid w:val="00EF6761"/>
    <w:rsid w:val="00F10CD0"/>
    <w:rsid w:val="00F1286D"/>
    <w:rsid w:val="00F14C15"/>
    <w:rsid w:val="00F1631D"/>
    <w:rsid w:val="00F16F21"/>
    <w:rsid w:val="00F214D4"/>
    <w:rsid w:val="00F2481B"/>
    <w:rsid w:val="00F279B2"/>
    <w:rsid w:val="00F3166B"/>
    <w:rsid w:val="00F34521"/>
    <w:rsid w:val="00F40614"/>
    <w:rsid w:val="00F41754"/>
    <w:rsid w:val="00F53573"/>
    <w:rsid w:val="00F54BF8"/>
    <w:rsid w:val="00F5758B"/>
    <w:rsid w:val="00F6540A"/>
    <w:rsid w:val="00F70D58"/>
    <w:rsid w:val="00F70E92"/>
    <w:rsid w:val="00F7172C"/>
    <w:rsid w:val="00F7172E"/>
    <w:rsid w:val="00F72A54"/>
    <w:rsid w:val="00F84823"/>
    <w:rsid w:val="00F86D5C"/>
    <w:rsid w:val="00F87CC4"/>
    <w:rsid w:val="00F9332C"/>
    <w:rsid w:val="00F95805"/>
    <w:rsid w:val="00F96A6C"/>
    <w:rsid w:val="00F97026"/>
    <w:rsid w:val="00FA4136"/>
    <w:rsid w:val="00FB1927"/>
    <w:rsid w:val="00FB1EA9"/>
    <w:rsid w:val="00FB6591"/>
    <w:rsid w:val="00FB7820"/>
    <w:rsid w:val="00FC1E42"/>
    <w:rsid w:val="00FC25F5"/>
    <w:rsid w:val="00FC3399"/>
    <w:rsid w:val="00FD6A02"/>
    <w:rsid w:val="00FD6C7C"/>
    <w:rsid w:val="00FD71DE"/>
    <w:rsid w:val="00FE2FF0"/>
    <w:rsid w:val="00FE3298"/>
    <w:rsid w:val="00FE5EE9"/>
    <w:rsid w:val="00FF2B3A"/>
    <w:rsid w:val="00FF5725"/>
    <w:rsid w:val="00FF622C"/>
    <w:rsid w:val="00FF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5454E"/>
  <w15:chartTrackingRefBased/>
  <w15:docId w15:val="{483B5E74-3D29-4C8C-8C4D-69BB319B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384488"/>
    <w:pPr>
      <w:spacing w:after="0" w:line="240" w:lineRule="auto"/>
    </w:pPr>
    <w:rPr>
      <w:rFonts w:ascii="Calibri" w:hAnsi="Calibri"/>
    </w:rPr>
  </w:style>
  <w:style w:type="paragraph" w:styleId="Heading1">
    <w:name w:val="heading 1"/>
    <w:basedOn w:val="Normal"/>
    <w:next w:val="Normal"/>
    <w:link w:val="Heading1Char"/>
    <w:uiPriority w:val="9"/>
    <w:qFormat/>
    <w:rsid w:val="001505FC"/>
    <w:pPr>
      <w:keepNext/>
      <w:keepLines/>
      <w:numPr>
        <w:numId w:val="1"/>
      </w:numPr>
      <w:spacing w:before="24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325C1"/>
    <w:pPr>
      <w:keepNext/>
      <w:keepLines/>
      <w:numPr>
        <w:ilvl w:val="1"/>
        <w:numId w:val="1"/>
      </w:numPr>
      <w:spacing w:before="180" w:after="8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7C36B0"/>
    <w:pPr>
      <w:keepNext/>
      <w:keepLines/>
      <w:numPr>
        <w:ilvl w:val="2"/>
        <w:numId w:val="1"/>
      </w:numPr>
      <w:spacing w:before="4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D6663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663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663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6663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6663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663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682D"/>
    <w:pPr>
      <w:spacing w:after="0" w:line="240" w:lineRule="auto"/>
    </w:pPr>
    <w:rPr>
      <w:rFonts w:ascii="Calibri" w:hAnsi="Calibri"/>
    </w:rPr>
  </w:style>
  <w:style w:type="character" w:styleId="PlaceholderText">
    <w:name w:val="Placeholder Text"/>
    <w:basedOn w:val="DefaultParagraphFont"/>
    <w:uiPriority w:val="99"/>
    <w:semiHidden/>
    <w:rsid w:val="001A070C"/>
    <w:rPr>
      <w:color w:val="808080"/>
    </w:rPr>
  </w:style>
  <w:style w:type="character" w:customStyle="1" w:styleId="Heading1Char">
    <w:name w:val="Heading 1 Char"/>
    <w:basedOn w:val="DefaultParagraphFont"/>
    <w:link w:val="Heading1"/>
    <w:uiPriority w:val="9"/>
    <w:rsid w:val="001505FC"/>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9325C1"/>
    <w:rPr>
      <w:rFonts w:ascii="Calibri" w:eastAsiaTheme="majorEastAsia" w:hAnsi="Calibri" w:cstheme="majorBidi"/>
      <w:sz w:val="26"/>
      <w:szCs w:val="26"/>
    </w:rPr>
  </w:style>
  <w:style w:type="paragraph" w:styleId="TOCHeading">
    <w:name w:val="TOC Heading"/>
    <w:basedOn w:val="Heading1"/>
    <w:next w:val="Normal"/>
    <w:uiPriority w:val="39"/>
    <w:unhideWhenUsed/>
    <w:qFormat/>
    <w:rsid w:val="002D301C"/>
    <w:pPr>
      <w:numPr>
        <w:numId w:val="0"/>
      </w:numPr>
      <w:spacing w:before="120"/>
      <w:outlineLvl w:val="9"/>
    </w:pPr>
  </w:style>
  <w:style w:type="paragraph" w:styleId="TOC1">
    <w:name w:val="toc 1"/>
    <w:basedOn w:val="Normal"/>
    <w:next w:val="Normal"/>
    <w:autoRedefine/>
    <w:uiPriority w:val="39"/>
    <w:unhideWhenUsed/>
    <w:rsid w:val="009325C1"/>
    <w:pPr>
      <w:tabs>
        <w:tab w:val="right" w:leader="dot" w:pos="13680"/>
      </w:tabs>
      <w:spacing w:before="60" w:after="60"/>
      <w:ind w:left="432" w:hanging="432"/>
    </w:pPr>
  </w:style>
  <w:style w:type="paragraph" w:styleId="TOC2">
    <w:name w:val="toc 2"/>
    <w:basedOn w:val="Normal"/>
    <w:next w:val="Normal"/>
    <w:autoRedefine/>
    <w:uiPriority w:val="39"/>
    <w:unhideWhenUsed/>
    <w:rsid w:val="009325C1"/>
    <w:pPr>
      <w:tabs>
        <w:tab w:val="right" w:leader="dot" w:pos="13680"/>
      </w:tabs>
      <w:spacing w:after="20"/>
      <w:ind w:left="792" w:hanging="576"/>
    </w:pPr>
    <w:rPr>
      <w:sz w:val="21"/>
    </w:rPr>
  </w:style>
  <w:style w:type="character" w:styleId="Hyperlink">
    <w:name w:val="Hyperlink"/>
    <w:aliases w:val="Contents_TOCs"/>
    <w:basedOn w:val="DefaultParagraphFont"/>
    <w:uiPriority w:val="99"/>
    <w:unhideWhenUsed/>
    <w:rsid w:val="009D5894"/>
    <w:rPr>
      <w:color w:val="0563C1" w:themeColor="hyperlink"/>
      <w:u w:val="single"/>
    </w:rPr>
  </w:style>
  <w:style w:type="paragraph" w:styleId="Title">
    <w:name w:val="Title"/>
    <w:basedOn w:val="Normal"/>
    <w:next w:val="Normal"/>
    <w:link w:val="TitleChar"/>
    <w:uiPriority w:val="10"/>
    <w:qFormat/>
    <w:rsid w:val="00125C07"/>
    <w:pPr>
      <w:contextualSpacing/>
      <w:jc w:val="right"/>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125C07"/>
    <w:rPr>
      <w:rFonts w:ascii="Calibri" w:eastAsiaTheme="majorEastAsia" w:hAnsi="Calibri" w:cstheme="majorBidi"/>
      <w:spacing w:val="-10"/>
      <w:kern w:val="28"/>
      <w:sz w:val="44"/>
      <w:szCs w:val="56"/>
    </w:rPr>
  </w:style>
  <w:style w:type="character" w:customStyle="1" w:styleId="Heading3Char">
    <w:name w:val="Heading 3 Char"/>
    <w:basedOn w:val="DefaultParagraphFont"/>
    <w:link w:val="Heading3"/>
    <w:uiPriority w:val="9"/>
    <w:semiHidden/>
    <w:rsid w:val="007C36B0"/>
    <w:rPr>
      <w:rFonts w:ascii="Arial" w:eastAsiaTheme="majorEastAsia" w:hAnsi="Arial" w:cstheme="majorBidi"/>
      <w:sz w:val="24"/>
      <w:szCs w:val="24"/>
    </w:rPr>
  </w:style>
  <w:style w:type="paragraph" w:styleId="Header">
    <w:name w:val="header"/>
    <w:link w:val="HeaderChar"/>
    <w:uiPriority w:val="99"/>
    <w:unhideWhenUsed/>
    <w:qFormat/>
    <w:rsid w:val="008A6CDD"/>
    <w:pPr>
      <w:tabs>
        <w:tab w:val="center" w:pos="4680"/>
        <w:tab w:val="right" w:pos="9360"/>
      </w:tabs>
      <w:spacing w:after="0" w:line="240" w:lineRule="auto"/>
    </w:pPr>
    <w:rPr>
      <w:rFonts w:ascii="Calibri" w:hAnsi="Calibri"/>
      <w:sz w:val="20"/>
    </w:rPr>
  </w:style>
  <w:style w:type="character" w:customStyle="1" w:styleId="HeaderChar">
    <w:name w:val="Header Char"/>
    <w:basedOn w:val="DefaultParagraphFont"/>
    <w:link w:val="Header"/>
    <w:uiPriority w:val="99"/>
    <w:rsid w:val="008A6CDD"/>
    <w:rPr>
      <w:rFonts w:ascii="Calibri" w:hAnsi="Calibri"/>
      <w:sz w:val="20"/>
    </w:rPr>
  </w:style>
  <w:style w:type="paragraph" w:styleId="Footer">
    <w:name w:val="footer"/>
    <w:basedOn w:val="Normal"/>
    <w:link w:val="FooterChar"/>
    <w:uiPriority w:val="99"/>
    <w:unhideWhenUsed/>
    <w:rsid w:val="00B76094"/>
    <w:pPr>
      <w:tabs>
        <w:tab w:val="center" w:pos="4680"/>
        <w:tab w:val="right" w:pos="9360"/>
      </w:tabs>
    </w:pPr>
  </w:style>
  <w:style w:type="character" w:customStyle="1" w:styleId="FooterChar">
    <w:name w:val="Footer Char"/>
    <w:basedOn w:val="DefaultParagraphFont"/>
    <w:link w:val="Footer"/>
    <w:uiPriority w:val="99"/>
    <w:rsid w:val="00B76094"/>
  </w:style>
  <w:style w:type="paragraph" w:styleId="TOC3">
    <w:name w:val="toc 3"/>
    <w:basedOn w:val="Normal"/>
    <w:next w:val="Normal"/>
    <w:autoRedefine/>
    <w:uiPriority w:val="39"/>
    <w:unhideWhenUsed/>
    <w:rsid w:val="00945C9D"/>
    <w:pPr>
      <w:spacing w:after="100" w:line="259" w:lineRule="auto"/>
      <w:ind w:left="440"/>
    </w:pPr>
    <w:rPr>
      <w:rFonts w:eastAsiaTheme="minorEastAsia"/>
    </w:rPr>
  </w:style>
  <w:style w:type="paragraph" w:styleId="TOC4">
    <w:name w:val="toc 4"/>
    <w:basedOn w:val="Normal"/>
    <w:next w:val="Normal"/>
    <w:autoRedefine/>
    <w:uiPriority w:val="39"/>
    <w:unhideWhenUsed/>
    <w:rsid w:val="00945C9D"/>
    <w:pPr>
      <w:spacing w:after="100" w:line="259" w:lineRule="auto"/>
      <w:ind w:left="660"/>
    </w:pPr>
    <w:rPr>
      <w:rFonts w:eastAsiaTheme="minorEastAsia"/>
    </w:rPr>
  </w:style>
  <w:style w:type="paragraph" w:styleId="TOC5">
    <w:name w:val="toc 5"/>
    <w:basedOn w:val="Normal"/>
    <w:next w:val="Normal"/>
    <w:autoRedefine/>
    <w:uiPriority w:val="39"/>
    <w:unhideWhenUsed/>
    <w:rsid w:val="00945C9D"/>
    <w:pPr>
      <w:spacing w:after="100" w:line="259" w:lineRule="auto"/>
      <w:ind w:left="880"/>
    </w:pPr>
    <w:rPr>
      <w:rFonts w:eastAsiaTheme="minorEastAsia"/>
    </w:rPr>
  </w:style>
  <w:style w:type="paragraph" w:styleId="TOC6">
    <w:name w:val="toc 6"/>
    <w:basedOn w:val="Normal"/>
    <w:next w:val="Normal"/>
    <w:autoRedefine/>
    <w:uiPriority w:val="39"/>
    <w:unhideWhenUsed/>
    <w:rsid w:val="00945C9D"/>
    <w:pPr>
      <w:spacing w:after="100" w:line="259" w:lineRule="auto"/>
      <w:ind w:left="1100"/>
    </w:pPr>
    <w:rPr>
      <w:rFonts w:eastAsiaTheme="minorEastAsia"/>
    </w:rPr>
  </w:style>
  <w:style w:type="paragraph" w:styleId="TOC7">
    <w:name w:val="toc 7"/>
    <w:basedOn w:val="Normal"/>
    <w:next w:val="Normal"/>
    <w:autoRedefine/>
    <w:uiPriority w:val="39"/>
    <w:unhideWhenUsed/>
    <w:rsid w:val="00945C9D"/>
    <w:pPr>
      <w:spacing w:after="100" w:line="259" w:lineRule="auto"/>
      <w:ind w:left="1320"/>
    </w:pPr>
    <w:rPr>
      <w:rFonts w:eastAsiaTheme="minorEastAsia"/>
    </w:rPr>
  </w:style>
  <w:style w:type="paragraph" w:styleId="TOC8">
    <w:name w:val="toc 8"/>
    <w:basedOn w:val="Normal"/>
    <w:next w:val="Normal"/>
    <w:autoRedefine/>
    <w:uiPriority w:val="39"/>
    <w:unhideWhenUsed/>
    <w:rsid w:val="00945C9D"/>
    <w:pPr>
      <w:spacing w:after="100" w:line="259" w:lineRule="auto"/>
      <w:ind w:left="1540"/>
    </w:pPr>
    <w:rPr>
      <w:rFonts w:eastAsiaTheme="minorEastAsia"/>
    </w:rPr>
  </w:style>
  <w:style w:type="paragraph" w:styleId="TOC9">
    <w:name w:val="toc 9"/>
    <w:basedOn w:val="Normal"/>
    <w:next w:val="Normal"/>
    <w:autoRedefine/>
    <w:uiPriority w:val="39"/>
    <w:unhideWhenUsed/>
    <w:rsid w:val="00945C9D"/>
    <w:pPr>
      <w:spacing w:after="100" w:line="259" w:lineRule="auto"/>
      <w:ind w:left="1760"/>
    </w:pPr>
    <w:rPr>
      <w:rFonts w:eastAsiaTheme="minorEastAsia"/>
    </w:rPr>
  </w:style>
  <w:style w:type="character" w:styleId="UnresolvedMention">
    <w:name w:val="Unresolved Mention"/>
    <w:basedOn w:val="DefaultParagraphFont"/>
    <w:uiPriority w:val="99"/>
    <w:semiHidden/>
    <w:unhideWhenUsed/>
    <w:rsid w:val="00945C9D"/>
    <w:rPr>
      <w:color w:val="605E5C"/>
      <w:shd w:val="clear" w:color="auto" w:fill="E1DFDD"/>
    </w:rPr>
  </w:style>
  <w:style w:type="paragraph" w:styleId="Caption">
    <w:name w:val="caption"/>
    <w:basedOn w:val="Normal"/>
    <w:next w:val="Normal"/>
    <w:uiPriority w:val="35"/>
    <w:unhideWhenUsed/>
    <w:qFormat/>
    <w:rsid w:val="009325C1"/>
    <w:pPr>
      <w:spacing w:before="40" w:after="180"/>
    </w:pPr>
    <w:rPr>
      <w:iCs/>
      <w:sz w:val="20"/>
      <w:szCs w:val="18"/>
    </w:rPr>
  </w:style>
  <w:style w:type="paragraph" w:styleId="TableofFigures">
    <w:name w:val="table of figures"/>
    <w:basedOn w:val="Normal"/>
    <w:next w:val="Normal"/>
    <w:uiPriority w:val="99"/>
    <w:unhideWhenUsed/>
    <w:rsid w:val="005C01E0"/>
    <w:pPr>
      <w:tabs>
        <w:tab w:val="right" w:leader="dot" w:pos="13680"/>
      </w:tabs>
    </w:pPr>
  </w:style>
  <w:style w:type="table" w:customStyle="1" w:styleId="CMVPTable">
    <w:name w:val="CMVPTable"/>
    <w:basedOn w:val="TableGrid"/>
    <w:uiPriority w:val="99"/>
    <w:rsid w:val="005006BE"/>
    <w:pPr>
      <w:spacing w:before="20" w:after="20"/>
    </w:pPr>
    <w:rPr>
      <w:sz w:val="20"/>
      <w:szCs w:val="20"/>
    </w:rPr>
    <w:tblPr>
      <w:tblStyleRowBandSize w:val="1"/>
      <w:tblCellMar>
        <w:left w:w="58" w:type="dxa"/>
        <w:right w:w="58" w:type="dxa"/>
      </w:tblCellMar>
    </w:tblPr>
    <w:tblStylePr w:type="firstRow">
      <w:rPr>
        <w:b w:val="0"/>
        <w:color w:val="FFFFFF" w:themeColor="background1"/>
      </w:rPr>
      <w:tblPr/>
      <w:tcPr>
        <w:shd w:val="clear" w:color="auto" w:fill="5B9BD5" w:themeFill="accent5"/>
      </w:tcPr>
    </w:tblStylePr>
    <w:tblStylePr w:type="band1Horz">
      <w:tblPr/>
      <w:tcPr>
        <w:shd w:val="clear" w:color="auto" w:fill="DEEAF6" w:themeFill="accent5" w:themeFillTint="33"/>
      </w:tcPr>
    </w:tblStylePr>
    <w:tblStylePr w:type="band2Horz">
      <w:rPr>
        <w:rFonts w:ascii="Calibri" w:hAnsi="Calibri"/>
        <w:sz w:val="20"/>
      </w:rPr>
      <w:tblPr/>
      <w:tcPr>
        <w:shd w:val="clear" w:color="auto" w:fill="FFFFFF" w:themeFill="background1"/>
      </w:tcPr>
    </w:tblStylePr>
  </w:style>
  <w:style w:type="table" w:styleId="GridTable1Light">
    <w:name w:val="Grid Table 1 Light"/>
    <w:basedOn w:val="TableNormal"/>
    <w:uiPriority w:val="46"/>
    <w:rsid w:val="00BF004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B63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7E216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035C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3">
    <w:name w:val="List Table 4 Accent 3"/>
    <w:basedOn w:val="TableNormal"/>
    <w:uiPriority w:val="49"/>
    <w:rsid w:val="000D049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semiHidden/>
    <w:rsid w:val="00D666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666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666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666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666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6633"/>
    <w:rPr>
      <w:rFonts w:asciiTheme="majorHAnsi" w:eastAsiaTheme="majorEastAsia" w:hAnsiTheme="majorHAnsi" w:cstheme="majorBidi"/>
      <w:i/>
      <w:iCs/>
      <w:color w:val="272727" w:themeColor="text1" w:themeTint="D8"/>
      <w:sz w:val="21"/>
      <w:szCs w:val="21"/>
    </w:rPr>
  </w:style>
  <w:style w:type="paragraph" w:customStyle="1" w:styleId="Subsection">
    <w:name w:val="Subsection"/>
    <w:basedOn w:val="Normal"/>
    <w:qFormat/>
    <w:rsid w:val="009325C1"/>
    <w:pPr>
      <w:keepNext/>
      <w:spacing w:before="120" w:after="80"/>
    </w:pPr>
    <w:rPr>
      <w:b/>
      <w:bCs/>
    </w:rPr>
  </w:style>
  <w:style w:type="paragraph" w:styleId="BodyText">
    <w:name w:val="Body Text"/>
    <w:link w:val="BodyTextChar"/>
    <w:uiPriority w:val="99"/>
    <w:unhideWhenUsed/>
    <w:qFormat/>
    <w:rsid w:val="009325C1"/>
    <w:pPr>
      <w:keepLines/>
      <w:spacing w:after="120" w:line="240" w:lineRule="auto"/>
      <w:jc w:val="both"/>
    </w:pPr>
    <w:rPr>
      <w:rFonts w:ascii="Calibri" w:hAnsi="Calibri"/>
    </w:rPr>
  </w:style>
  <w:style w:type="character" w:customStyle="1" w:styleId="BodyTextChar">
    <w:name w:val="Body Text Char"/>
    <w:basedOn w:val="DefaultParagraphFont"/>
    <w:link w:val="BodyText"/>
    <w:uiPriority w:val="99"/>
    <w:rsid w:val="009325C1"/>
    <w:rPr>
      <w:rFonts w:ascii="Calibri" w:hAnsi="Calibri"/>
    </w:rPr>
  </w:style>
  <w:style w:type="character" w:styleId="CommentReference">
    <w:name w:val="annotation reference"/>
    <w:uiPriority w:val="99"/>
    <w:rsid w:val="00D425B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Calibri" w:hAnsi="Calibri"/>
      <w:sz w:val="20"/>
      <w:szCs w:val="20"/>
    </w:rPr>
  </w:style>
  <w:style w:type="paragraph" w:styleId="ListBullet">
    <w:name w:val="List Bullet"/>
    <w:basedOn w:val="Normal"/>
    <w:rsid w:val="00B065C6"/>
    <w:pPr>
      <w:numPr>
        <w:numId w:val="2"/>
      </w:numPr>
      <w:spacing w:after="120"/>
      <w:contextualSpacing/>
      <w:jc w:val="both"/>
    </w:pPr>
    <w:rPr>
      <w:rFonts w:asciiTheme="minorHAnsi" w:eastAsia="Calibri" w:hAnsiTheme="minorHAnsi" w:cs="Times New Roman"/>
    </w:rPr>
  </w:style>
  <w:style w:type="paragraph" w:styleId="ListParagraph">
    <w:name w:val="List Paragraph"/>
    <w:basedOn w:val="Normal"/>
    <w:uiPriority w:val="34"/>
    <w:qFormat/>
    <w:rsid w:val="00F96A6C"/>
    <w:pPr>
      <w:spacing w:after="120"/>
      <w:ind w:left="720"/>
      <w:contextualSpacing/>
      <w:jc w:val="both"/>
    </w:pPr>
    <w:rPr>
      <w:rFonts w:asciiTheme="minorHAnsi" w:eastAsia="Calibri" w:hAnsiTheme="minorHAnsi" w:cs="Times New Roman"/>
    </w:rPr>
  </w:style>
  <w:style w:type="paragraph" w:styleId="CommentSubject">
    <w:name w:val="annotation subject"/>
    <w:basedOn w:val="CommentText"/>
    <w:next w:val="CommentText"/>
    <w:link w:val="CommentSubjectChar"/>
    <w:uiPriority w:val="99"/>
    <w:semiHidden/>
    <w:unhideWhenUsed/>
    <w:rsid w:val="00C40ACD"/>
    <w:rPr>
      <w:b/>
      <w:bCs/>
    </w:rPr>
  </w:style>
  <w:style w:type="character" w:customStyle="1" w:styleId="CommentSubjectChar">
    <w:name w:val="Comment Subject Char"/>
    <w:basedOn w:val="CommentTextChar"/>
    <w:link w:val="CommentSubject"/>
    <w:uiPriority w:val="99"/>
    <w:semiHidden/>
    <w:rsid w:val="00C40ACD"/>
    <w:rPr>
      <w:rFonts w:ascii="Calibri" w:hAnsi="Calibri"/>
      <w:b/>
      <w:bCs/>
      <w:sz w:val="20"/>
      <w:szCs w:val="20"/>
    </w:rPr>
  </w:style>
  <w:style w:type="table" w:customStyle="1" w:styleId="New1">
    <w:name w:val="New1"/>
    <w:basedOn w:val="TableNormal"/>
    <w:uiPriority w:val="99"/>
    <w:rsid w:val="000D6B90"/>
    <w:pPr>
      <w:spacing w:after="0" w:line="240" w:lineRule="auto"/>
    </w:pPr>
    <w:tblPr/>
  </w:style>
  <w:style w:type="paragraph" w:styleId="Revision">
    <w:name w:val="Revision"/>
    <w:hidden/>
    <w:uiPriority w:val="99"/>
    <w:semiHidden/>
    <w:rsid w:val="00EE3A5D"/>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opencompute.org/documents/secure-boot-2-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C87F17F8EA4D6EB5360BC8111EC231"/>
        <w:category>
          <w:name w:val="General"/>
          <w:gallery w:val="placeholder"/>
        </w:category>
        <w:types>
          <w:type w:val="bbPlcHdr"/>
        </w:types>
        <w:behaviors>
          <w:behavior w:val="content"/>
        </w:behaviors>
        <w:guid w:val="{0DF9745F-9AFF-491D-B1E0-3F828DBDC272}"/>
      </w:docPartPr>
      <w:docPartBody>
        <w:p w:rsidR="00746872" w:rsidRDefault="006C7EAD" w:rsidP="006C7EAD">
          <w:pPr>
            <w:pStyle w:val="ADC87F17F8EA4D6EB5360BC8111EC2311"/>
          </w:pPr>
          <w:r w:rsidRPr="00824EBA">
            <w:rPr>
              <w:rStyle w:val="PlaceholderText"/>
            </w:rPr>
            <w:t>Click or tap here to enter text.</w:t>
          </w:r>
        </w:p>
      </w:docPartBody>
    </w:docPart>
    <w:docPart>
      <w:docPartPr>
        <w:name w:val="F556D339149B4EBABB5E0E3A3EB657DF"/>
        <w:category>
          <w:name w:val="General"/>
          <w:gallery w:val="placeholder"/>
        </w:category>
        <w:types>
          <w:type w:val="bbPlcHdr"/>
        </w:types>
        <w:behaviors>
          <w:behavior w:val="content"/>
        </w:behaviors>
        <w:guid w:val="{1B1AC98A-0DCC-49A8-822E-E927C97F8ADC}"/>
      </w:docPartPr>
      <w:docPartBody>
        <w:p w:rsidR="00746872" w:rsidRDefault="006C7EAD" w:rsidP="006C7EAD">
          <w:pPr>
            <w:pStyle w:val="F556D339149B4EBABB5E0E3A3EB657DF1"/>
          </w:pPr>
          <w:r w:rsidRPr="00824EBA">
            <w:rPr>
              <w:rStyle w:val="PlaceholderText"/>
            </w:rPr>
            <w:t>Click or tap here to enter text.</w:t>
          </w:r>
        </w:p>
      </w:docPartBody>
    </w:docPart>
    <w:docPart>
      <w:docPartPr>
        <w:name w:val="953BEB335A7945118F33F70239CFC8B6"/>
        <w:category>
          <w:name w:val="General"/>
          <w:gallery w:val="placeholder"/>
        </w:category>
        <w:types>
          <w:type w:val="bbPlcHdr"/>
        </w:types>
        <w:behaviors>
          <w:behavior w:val="content"/>
        </w:behaviors>
        <w:guid w:val="{1F5C5F49-2D6C-4B18-9FC0-9E973A0844F2}"/>
      </w:docPartPr>
      <w:docPartBody>
        <w:p w:rsidR="00746872" w:rsidRDefault="006C7EAD" w:rsidP="006C7EAD">
          <w:pPr>
            <w:pStyle w:val="953BEB335A7945118F33F70239CFC8B61"/>
          </w:pPr>
          <w:r w:rsidRPr="00824EBA">
            <w:rPr>
              <w:rStyle w:val="PlaceholderText"/>
            </w:rPr>
            <w:t>Click or tap here to enter text.</w:t>
          </w:r>
        </w:p>
      </w:docPartBody>
    </w:docPart>
    <w:docPart>
      <w:docPartPr>
        <w:name w:val="28E2B57225674F3BA964F984E4F05AA9"/>
        <w:category>
          <w:name w:val="General"/>
          <w:gallery w:val="placeholder"/>
        </w:category>
        <w:types>
          <w:type w:val="bbPlcHdr"/>
        </w:types>
        <w:behaviors>
          <w:behavior w:val="content"/>
        </w:behaviors>
        <w:guid w:val="{50836BCA-4DCC-4767-8BCD-518E54551E28}"/>
      </w:docPartPr>
      <w:docPartBody>
        <w:p w:rsidR="00D6306B" w:rsidRDefault="00746872" w:rsidP="00746872">
          <w:pPr>
            <w:pStyle w:val="28E2B57225674F3BA964F984E4F05AA9"/>
          </w:pPr>
          <w:r w:rsidRPr="00824EB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1BBC3E2-F889-415A-8F56-0C6E4D704EE2}"/>
      </w:docPartPr>
      <w:docPartBody>
        <w:p w:rsidR="00D6306B" w:rsidRDefault="00746872">
          <w:r w:rsidRPr="009B40A1">
            <w:rPr>
              <w:rStyle w:val="PlaceholderText"/>
            </w:rPr>
            <w:t>Click or tap here to enter text.</w:t>
          </w:r>
        </w:p>
      </w:docPartBody>
    </w:docPart>
    <w:docPart>
      <w:docPartPr>
        <w:name w:val="5E8CE7414E7A432791CC605A60F6C004"/>
        <w:category>
          <w:name w:val="General"/>
          <w:gallery w:val="placeholder"/>
        </w:category>
        <w:types>
          <w:type w:val="bbPlcHdr"/>
        </w:types>
        <w:behaviors>
          <w:behavior w:val="content"/>
        </w:behaviors>
        <w:guid w:val="{076938E7-8419-44DE-854D-C4324A7F531C}"/>
      </w:docPartPr>
      <w:docPartBody>
        <w:p w:rsidR="009C5FAE" w:rsidRDefault="000651A8" w:rsidP="000651A8">
          <w:pPr>
            <w:pStyle w:val="5E8CE7414E7A432791CC605A60F6C004"/>
          </w:pPr>
          <w:r w:rsidRPr="009B40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8D"/>
    <w:rsid w:val="00025EE5"/>
    <w:rsid w:val="00040702"/>
    <w:rsid w:val="000651A8"/>
    <w:rsid w:val="000D14F3"/>
    <w:rsid w:val="00134C03"/>
    <w:rsid w:val="001F01EB"/>
    <w:rsid w:val="00243CE9"/>
    <w:rsid w:val="00253DC4"/>
    <w:rsid w:val="00290E44"/>
    <w:rsid w:val="002E2755"/>
    <w:rsid w:val="00352CD8"/>
    <w:rsid w:val="003B432C"/>
    <w:rsid w:val="0049026E"/>
    <w:rsid w:val="0061549C"/>
    <w:rsid w:val="006A13E4"/>
    <w:rsid w:val="006C7EAD"/>
    <w:rsid w:val="006F4DE0"/>
    <w:rsid w:val="00746872"/>
    <w:rsid w:val="00784FB6"/>
    <w:rsid w:val="00822946"/>
    <w:rsid w:val="0089538D"/>
    <w:rsid w:val="008D15F3"/>
    <w:rsid w:val="009C5FAE"/>
    <w:rsid w:val="00A53F96"/>
    <w:rsid w:val="00B77107"/>
    <w:rsid w:val="00D10F50"/>
    <w:rsid w:val="00D6306B"/>
    <w:rsid w:val="00D93484"/>
    <w:rsid w:val="00D966AE"/>
    <w:rsid w:val="00E60A8F"/>
    <w:rsid w:val="00E7424B"/>
    <w:rsid w:val="00EB5458"/>
    <w:rsid w:val="00EC0F0D"/>
    <w:rsid w:val="00EE1F51"/>
    <w:rsid w:val="00EF32EB"/>
    <w:rsid w:val="00F2481B"/>
    <w:rsid w:val="00F3639F"/>
    <w:rsid w:val="00F5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01EB"/>
    <w:rPr>
      <w:color w:val="808080"/>
    </w:rPr>
  </w:style>
  <w:style w:type="paragraph" w:customStyle="1" w:styleId="28E2B57225674F3BA964F984E4F05AA9">
    <w:name w:val="28E2B57225674F3BA964F984E4F05AA9"/>
    <w:rsid w:val="00746872"/>
  </w:style>
  <w:style w:type="paragraph" w:customStyle="1" w:styleId="ADC87F17F8EA4D6EB5360BC8111EC2311">
    <w:name w:val="ADC87F17F8EA4D6EB5360BC8111EC2311"/>
    <w:rsid w:val="006C7EAD"/>
    <w:pPr>
      <w:spacing w:after="0" w:line="240" w:lineRule="auto"/>
    </w:pPr>
    <w:rPr>
      <w:rFonts w:eastAsiaTheme="minorHAnsi"/>
    </w:rPr>
  </w:style>
  <w:style w:type="paragraph" w:customStyle="1" w:styleId="F556D339149B4EBABB5E0E3A3EB657DF1">
    <w:name w:val="F556D339149B4EBABB5E0E3A3EB657DF1"/>
    <w:rsid w:val="006C7EAD"/>
    <w:pPr>
      <w:spacing w:after="0" w:line="240" w:lineRule="auto"/>
    </w:pPr>
    <w:rPr>
      <w:rFonts w:eastAsiaTheme="minorHAnsi"/>
    </w:rPr>
  </w:style>
  <w:style w:type="paragraph" w:customStyle="1" w:styleId="953BEB335A7945118F33F70239CFC8B61">
    <w:name w:val="953BEB335A7945118F33F70239CFC8B61"/>
    <w:rsid w:val="006C7EAD"/>
    <w:pPr>
      <w:spacing w:after="0" w:line="240" w:lineRule="auto"/>
    </w:pPr>
    <w:rPr>
      <w:rFonts w:eastAsiaTheme="minorHAnsi"/>
    </w:rPr>
  </w:style>
  <w:style w:type="paragraph" w:customStyle="1" w:styleId="5E8CE7414E7A432791CC605A60F6C004">
    <w:name w:val="5E8CE7414E7A432791CC605A60F6C004"/>
    <w:rsid w:val="000651A8"/>
    <w:pPr>
      <w:spacing w:after="0" w:line="240" w:lineRule="auto"/>
    </w:pPr>
    <w:rPr>
      <w:rFonts w:ascii="Arial" w:eastAsiaTheme="minorHAnsi" w:hAnsi="Ari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3DD40625A79174B93645923016E8AC5" ma:contentTypeVersion="6" ma:contentTypeDescription="Create a new document." ma:contentTypeScope="" ma:versionID="c6cb2827c3dc8978e01dbb1376a47ad6">
  <xsd:schema xmlns:xsd="http://www.w3.org/2001/XMLSchema" xmlns:xs="http://www.w3.org/2001/XMLSchema" xmlns:p="http://schemas.microsoft.com/office/2006/metadata/properties" xmlns:ns2="a99c2003-9f65-4cc7-9513-678cd868bb34" xmlns:ns3="cd7ae51d-53cc-42c0-9145-7e393121a3de" targetNamespace="http://schemas.microsoft.com/office/2006/metadata/properties" ma:root="true" ma:fieldsID="0d9d92af46712863bd4d665a4b331485" ns2:_="" ns3:_="">
    <xsd:import namespace="a99c2003-9f65-4cc7-9513-678cd868bb34"/>
    <xsd:import namespace="cd7ae51d-53cc-42c0-9145-7e393121a3d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c2003-9f65-4cc7-9513-678cd868b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7ae51d-53cc-42c0-9145-7e393121a3d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BEF1BB-C7A0-4BA5-856A-1F73125D8B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B04E77-A07B-4DF7-BA10-FD13D74EECF1}">
  <ds:schemaRefs>
    <ds:schemaRef ds:uri="http://schemas.openxmlformats.org/officeDocument/2006/bibliography"/>
  </ds:schemaRefs>
</ds:datastoreItem>
</file>

<file path=customXml/itemProps3.xml><?xml version="1.0" encoding="utf-8"?>
<ds:datastoreItem xmlns:ds="http://schemas.openxmlformats.org/officeDocument/2006/customXml" ds:itemID="{31D1561B-FC2E-4E19-83F3-1434C9F93C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c2003-9f65-4cc7-9513-678cd868bb34"/>
    <ds:schemaRef ds:uri="cd7ae51d-53cc-42c0-9145-7e393121a3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75EE3F-AF50-4D98-8E9F-90503E7BE6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14</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Hawes, David J. (Fed)</dc:creator>
  <cp:keywords/>
  <dc:description/>
  <cp:lastModifiedBy>Rachel</cp:lastModifiedBy>
  <cp:revision>538</cp:revision>
  <dcterms:created xsi:type="dcterms:W3CDTF">2022-08-31T15:18:00Z</dcterms:created>
  <dcterms:modified xsi:type="dcterms:W3CDTF">2024-10-16T22:59:00Z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0x010100D3DD40625A79174B93645923016E8AC5</vt:lpwstr>
  </property>
</Properties>
</file>